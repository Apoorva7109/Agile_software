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2AA" w:rsidRDefault="00CD32AA" w:rsidP="00EB5A5B">
      <w:pPr>
        <w:pStyle w:val="Aethos"/>
        <w:pBdr>
          <w:left w:val="single" w:sz="6" w:space="0" w:color="auto" w:shadow="1"/>
        </w:pBdr>
      </w:pPr>
    </w:p>
    <w:p w:rsidR="00CD32AA" w:rsidRDefault="00CD32AA" w:rsidP="00EB5A5B">
      <w:pPr>
        <w:pStyle w:val="Aethos"/>
        <w:pBdr>
          <w:left w:val="single" w:sz="6" w:space="0" w:color="auto" w:shadow="1"/>
        </w:pBdr>
      </w:pPr>
    </w:p>
    <w:p w:rsidR="002317E0" w:rsidRDefault="00E464ED" w:rsidP="00EB5A5B">
      <w:pPr>
        <w:pStyle w:val="Aethos"/>
        <w:pBdr>
          <w:left w:val="single" w:sz="6" w:space="0" w:color="auto" w:shadow="1"/>
        </w:pBdr>
      </w:pPr>
      <w:r>
        <w:drawing>
          <wp:inline distT="0" distB="0" distL="0" distR="0">
            <wp:extent cx="3030220" cy="15100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0220" cy="1510030"/>
                    </a:xfrm>
                    <a:prstGeom prst="rect">
                      <a:avLst/>
                    </a:prstGeom>
                    <a:noFill/>
                    <a:ln>
                      <a:noFill/>
                    </a:ln>
                  </pic:spPr>
                </pic:pic>
              </a:graphicData>
            </a:graphic>
          </wp:inline>
        </w:drawing>
      </w:r>
    </w:p>
    <w:p w:rsidR="002317E0" w:rsidRDefault="002317E0" w:rsidP="00EB5A5B">
      <w:pPr>
        <w:pStyle w:val="Aethos"/>
        <w:pBdr>
          <w:left w:val="single" w:sz="6" w:space="0" w:color="auto" w:shadow="1"/>
        </w:pBdr>
      </w:pPr>
    </w:p>
    <w:p w:rsidR="002317E0" w:rsidRDefault="002317E0" w:rsidP="00EB5A5B">
      <w:pPr>
        <w:pStyle w:val="Aethos"/>
        <w:pBdr>
          <w:left w:val="single" w:sz="6" w:space="0" w:color="auto" w:shadow="1"/>
        </w:pBdr>
        <w:jc w:val="both"/>
      </w:pPr>
    </w:p>
    <w:p w:rsidR="002317E0" w:rsidRDefault="00682BD0" w:rsidP="00EB5A5B">
      <w:pPr>
        <w:pStyle w:val="Aethos"/>
        <w:pBdr>
          <w:left w:val="single" w:sz="6" w:space="0" w:color="auto" w:shadow="1"/>
        </w:pBdr>
      </w:pPr>
      <w:r>
        <w:t>RV University</w:t>
      </w:r>
    </w:p>
    <w:p w:rsidR="002317E0" w:rsidRDefault="002317E0" w:rsidP="00EB5A5B">
      <w:pPr>
        <w:pStyle w:val="Aethos"/>
        <w:pBdr>
          <w:left w:val="single" w:sz="6" w:space="0" w:color="auto" w:shadow="1"/>
        </w:pBdr>
      </w:pPr>
    </w:p>
    <w:p w:rsidR="002317E0" w:rsidRDefault="00682BD0" w:rsidP="00EB5A5B">
      <w:pPr>
        <w:pStyle w:val="Aethos"/>
        <w:pBdr>
          <w:left w:val="single" w:sz="6" w:space="0" w:color="auto" w:shadow="1"/>
        </w:pBdr>
      </w:pPr>
      <w:r>
        <w:t xml:space="preserve">Diabetes </w:t>
      </w:r>
      <w:r w:rsidR="003742AD">
        <w:t>Classifier</w:t>
      </w:r>
    </w:p>
    <w:p w:rsidR="002317E0" w:rsidRDefault="002317E0" w:rsidP="00EB5A5B">
      <w:pPr>
        <w:pStyle w:val="Aethos"/>
        <w:pBdr>
          <w:left w:val="single" w:sz="6" w:space="0" w:color="auto" w:shadow="1"/>
        </w:pBdr>
      </w:pPr>
    </w:p>
    <w:p w:rsidR="002317E0" w:rsidRDefault="002317E0" w:rsidP="00EB5A5B">
      <w:pPr>
        <w:pStyle w:val="Aethos"/>
        <w:pBdr>
          <w:left w:val="single" w:sz="6" w:space="0" w:color="auto" w:shadow="1"/>
        </w:pBdr>
      </w:pPr>
      <w:r>
        <w:t>Software Requirements Specification</w:t>
      </w:r>
    </w:p>
    <w:p w:rsidR="002317E0" w:rsidRDefault="002317E0" w:rsidP="00EB5A5B">
      <w:pPr>
        <w:pStyle w:val="Aethos"/>
        <w:pBdr>
          <w:left w:val="single" w:sz="6" w:space="0" w:color="auto" w:shadow="1"/>
        </w:pBdr>
      </w:pPr>
    </w:p>
    <w:p w:rsidR="002317E0" w:rsidRDefault="002317E0" w:rsidP="00EB5A5B">
      <w:pPr>
        <w:pStyle w:val="Aethos"/>
        <w:pBdr>
          <w:left w:val="single" w:sz="6" w:space="0" w:color="auto" w:shadow="1"/>
        </w:pBdr>
      </w:pPr>
      <w:r>
        <w:t>Version</w:t>
      </w:r>
      <w:r w:rsidR="00CD32AA">
        <w:t xml:space="preserve"> </w:t>
      </w:r>
      <w:r w:rsidR="00017A05">
        <w:t>1</w:t>
      </w:r>
      <w:r w:rsidR="00CD32AA">
        <w:t>.0</w:t>
      </w:r>
    </w:p>
    <w:p w:rsidR="002317E0" w:rsidRDefault="00172D1D" w:rsidP="00EB5A5B">
      <w:pPr>
        <w:pStyle w:val="Aethos"/>
        <w:pBdr>
          <w:left w:val="single" w:sz="6" w:space="0" w:color="auto" w:shadow="1"/>
        </w:pBdr>
        <w:tabs>
          <w:tab w:val="left" w:pos="4515"/>
        </w:tabs>
        <w:jc w:val="left"/>
      </w:pPr>
      <w:r>
        <w:tab/>
      </w:r>
    </w:p>
    <w:p w:rsidR="002317E0" w:rsidRDefault="00171C1E" w:rsidP="00EB5A5B">
      <w:pPr>
        <w:pStyle w:val="Aethos"/>
        <w:pBdr>
          <w:left w:val="single" w:sz="6" w:space="0" w:color="auto" w:shadow="1"/>
        </w:pBdr>
      </w:pPr>
      <w:r>
        <w:t>06</w:t>
      </w:r>
      <w:r w:rsidR="00CD32AA">
        <w:t>-0</w:t>
      </w:r>
      <w:r>
        <w:t>7</w:t>
      </w:r>
      <w:r w:rsidR="00CD32AA">
        <w:t>-20</w:t>
      </w:r>
      <w:r>
        <w:t>23</w:t>
      </w:r>
    </w:p>
    <w:p w:rsidR="002317E0" w:rsidRDefault="002317E0" w:rsidP="00EB5A5B">
      <w:pPr>
        <w:pStyle w:val="Aethos"/>
        <w:pBdr>
          <w:left w:val="single" w:sz="6" w:space="0" w:color="auto" w:shadow="1"/>
        </w:pBdr>
      </w:pPr>
    </w:p>
    <w:p w:rsidR="002317E0" w:rsidRDefault="002317E0" w:rsidP="00EB5A5B">
      <w:pPr>
        <w:pStyle w:val="Aethos"/>
        <w:pBdr>
          <w:left w:val="single" w:sz="6" w:space="0" w:color="auto" w:shadow="1"/>
        </w:pBdr>
      </w:pPr>
    </w:p>
    <w:p w:rsidR="002317E0" w:rsidRDefault="00682BD0" w:rsidP="00EB5A5B">
      <w:pPr>
        <w:pStyle w:val="Aethos"/>
        <w:pBdr>
          <w:left w:val="single" w:sz="6" w:space="0" w:color="auto" w:shadow="1"/>
        </w:pBdr>
        <w:rPr>
          <w:sz w:val="24"/>
        </w:rPr>
      </w:pPr>
      <w:r>
        <w:t>RV</w:t>
      </w:r>
      <w:r w:rsidR="002317E0">
        <w:t xml:space="preserve"> Restricted</w:t>
      </w:r>
    </w:p>
    <w:p w:rsidR="002317E0" w:rsidRDefault="002317E0">
      <w:pPr>
        <w:pStyle w:val="TblTitle"/>
      </w:pPr>
    </w:p>
    <w:p w:rsidR="002317E0" w:rsidRDefault="002317E0">
      <w:pPr>
        <w:jc w:val="center"/>
        <w:rPr>
          <w:rFonts w:ascii="Times New Roman" w:hAnsi="Times New Roman"/>
          <w:noProof/>
        </w:rPr>
      </w:pPr>
    </w:p>
    <w:p w:rsidR="002317E0" w:rsidRDefault="002317E0">
      <w:pPr>
        <w:jc w:val="center"/>
      </w:pPr>
    </w:p>
    <w:tbl>
      <w:tblPr>
        <w:tblW w:w="0" w:type="auto"/>
        <w:tblInd w:w="23" w:type="dxa"/>
        <w:tblLayout w:type="fixed"/>
        <w:tblCellMar>
          <w:left w:w="0" w:type="dxa"/>
          <w:right w:w="0" w:type="dxa"/>
        </w:tblCellMar>
        <w:tblLook w:val="0000" w:firstRow="0" w:lastRow="0" w:firstColumn="0" w:lastColumn="0" w:noHBand="0" w:noVBand="0"/>
      </w:tblPr>
      <w:tblGrid>
        <w:gridCol w:w="8040"/>
      </w:tblGrid>
      <w:tr w:rsidR="002317E0">
        <w:trPr>
          <w:trHeight w:val="1226"/>
        </w:trPr>
        <w:tc>
          <w:tcPr>
            <w:tcW w:w="8040" w:type="dxa"/>
            <w:tcBorders>
              <w:top w:val="threeDEmboss" w:sz="6" w:space="0" w:color="auto"/>
              <w:left w:val="threeDEmboss" w:sz="6" w:space="0" w:color="auto"/>
              <w:bottom w:val="threeDEmboss" w:sz="6" w:space="0" w:color="auto"/>
              <w:right w:val="threeDEmboss" w:sz="6" w:space="0" w:color="auto"/>
            </w:tcBorders>
            <w:vAlign w:val="center"/>
          </w:tcPr>
          <w:p w:rsidR="002317E0" w:rsidRDefault="002317E0">
            <w:pPr>
              <w:pStyle w:val="SmallTableTxt"/>
            </w:pPr>
            <w:r>
              <w:sym w:font="Symbol" w:char="F0E3"/>
            </w:r>
            <w:r w:rsidR="00682BD0">
              <w:t>RV University</w:t>
            </w:r>
            <w:r>
              <w:t xml:space="preserve">. This document is not to be copied or distributed without the express written consent of </w:t>
            </w:r>
            <w:r w:rsidR="00682BD0">
              <w:t>RV University</w:t>
            </w:r>
            <w:r>
              <w:t xml:space="preserve">. No part of this document may be used for purposes other than those intended by </w:t>
            </w:r>
            <w:r w:rsidR="00682BD0">
              <w:t>RV University</w:t>
            </w:r>
            <w:r>
              <w:t>.</w:t>
            </w:r>
          </w:p>
          <w:p w:rsidR="002317E0" w:rsidRDefault="002317E0">
            <w:pPr>
              <w:pStyle w:val="SmallTableTxt"/>
            </w:pPr>
          </w:p>
          <w:p w:rsidR="002317E0" w:rsidRDefault="002317E0">
            <w:pPr>
              <w:pStyle w:val="SmallTableTxt"/>
              <w:jc w:val="center"/>
              <w:rPr>
                <w:b/>
                <w:color w:val="auto"/>
                <w:sz w:val="18"/>
              </w:rPr>
            </w:pPr>
            <w:r>
              <w:rPr>
                <w:b/>
              </w:rPr>
              <w:t xml:space="preserve">Based on template Version: </w:t>
            </w:r>
            <w:r w:rsidR="00171C1E">
              <w:rPr>
                <w:b/>
              </w:rPr>
              <w:t>Diabetes_classifer</w:t>
            </w:r>
            <w:r>
              <w:rPr>
                <w:b/>
              </w:rPr>
              <w:t xml:space="preserve">1.0 </w:t>
            </w:r>
          </w:p>
          <w:p w:rsidR="002317E0" w:rsidRDefault="002317E0">
            <w:pPr>
              <w:pStyle w:val="SmallTableTxt"/>
              <w:rPr>
                <w:b/>
                <w:sz w:val="18"/>
              </w:rPr>
            </w:pPr>
          </w:p>
        </w:tc>
      </w:tr>
    </w:tbl>
    <w:p w:rsidR="002317E0" w:rsidRDefault="002317E0">
      <w:r>
        <w:br/>
      </w:r>
    </w:p>
    <w:p w:rsidR="002317E0" w:rsidRDefault="002317E0">
      <w:pPr>
        <w:pStyle w:val="TblTitle"/>
        <w:rPr>
          <w:ins w:id="0" w:author="voruganp" w:date="2004-08-06T02:12:00Z"/>
        </w:rPr>
      </w:pPr>
      <w:r>
        <w:br w:type="page"/>
      </w:r>
      <w:r>
        <w:lastRenderedPageBreak/>
        <w:t>Document Identification</w:t>
      </w:r>
    </w:p>
    <w:p w:rsidR="00E34895" w:rsidRDefault="00E34895">
      <w:pPr>
        <w:pStyle w:val="TblTitle"/>
        <w:numPr>
          <w:ins w:id="1" w:author="Adithi V" w:date="2004-08-06T02:12:00Z"/>
        </w:numPr>
      </w:pPr>
    </w:p>
    <w:tbl>
      <w:tblPr>
        <w:tblW w:w="865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5958"/>
      </w:tblGrid>
      <w:tr w:rsidR="00E34895">
        <w:tc>
          <w:tcPr>
            <w:tcW w:w="2700" w:type="dxa"/>
          </w:tcPr>
          <w:p w:rsidR="00E34895" w:rsidRDefault="00E34895" w:rsidP="00486228">
            <w:pPr>
              <w:pStyle w:val="SmallTableTxt"/>
            </w:pPr>
            <w:r>
              <w:t>Project Name</w:t>
            </w:r>
          </w:p>
        </w:tc>
        <w:tc>
          <w:tcPr>
            <w:tcW w:w="5958" w:type="dxa"/>
          </w:tcPr>
          <w:p w:rsidR="00E34895" w:rsidRDefault="00682BD0" w:rsidP="00486228">
            <w:pPr>
              <w:pStyle w:val="SmallTableTxt"/>
            </w:pPr>
            <w:r>
              <w:t>Diabetes Prediction System</w:t>
            </w:r>
          </w:p>
        </w:tc>
      </w:tr>
      <w:tr w:rsidR="00E34895">
        <w:tc>
          <w:tcPr>
            <w:tcW w:w="2700" w:type="dxa"/>
          </w:tcPr>
          <w:p w:rsidR="00E34895" w:rsidRDefault="00E34895" w:rsidP="00486228">
            <w:pPr>
              <w:pStyle w:val="SmallTableTxt"/>
            </w:pPr>
            <w:r>
              <w:t>Document Home</w:t>
            </w:r>
          </w:p>
        </w:tc>
        <w:tc>
          <w:tcPr>
            <w:tcW w:w="5958" w:type="dxa"/>
          </w:tcPr>
          <w:p w:rsidR="00E34895" w:rsidRDefault="00E34895" w:rsidP="00486228">
            <w:pPr>
              <w:pStyle w:val="SmallTableTxt"/>
            </w:pPr>
            <w:r>
              <w:t>&lt;&gt;</w:t>
            </w:r>
          </w:p>
        </w:tc>
      </w:tr>
      <w:tr w:rsidR="00E34895">
        <w:tc>
          <w:tcPr>
            <w:tcW w:w="2700" w:type="dxa"/>
          </w:tcPr>
          <w:p w:rsidR="00E34895" w:rsidRDefault="00E34895" w:rsidP="00486228">
            <w:pPr>
              <w:pStyle w:val="SmallTableTxt"/>
            </w:pPr>
            <w:r>
              <w:t>Version No</w:t>
            </w:r>
          </w:p>
        </w:tc>
        <w:tc>
          <w:tcPr>
            <w:tcW w:w="5958" w:type="dxa"/>
          </w:tcPr>
          <w:p w:rsidR="00E34895" w:rsidRDefault="00EB5A5B" w:rsidP="00486228">
            <w:pPr>
              <w:pStyle w:val="SmallTableTxt"/>
            </w:pPr>
            <w:r>
              <w:t>1</w:t>
            </w:r>
            <w:r w:rsidR="00E34895">
              <w:t>.0</w:t>
            </w:r>
          </w:p>
        </w:tc>
      </w:tr>
      <w:tr w:rsidR="00E34895">
        <w:tc>
          <w:tcPr>
            <w:tcW w:w="2700" w:type="dxa"/>
          </w:tcPr>
          <w:p w:rsidR="00E34895" w:rsidRDefault="00E34895" w:rsidP="00486228">
            <w:pPr>
              <w:pStyle w:val="SmallTableTxt"/>
            </w:pPr>
            <w:r>
              <w:t>Status</w:t>
            </w:r>
          </w:p>
        </w:tc>
        <w:tc>
          <w:tcPr>
            <w:tcW w:w="5958" w:type="dxa"/>
          </w:tcPr>
          <w:p w:rsidR="00E34895" w:rsidRDefault="003C67A8" w:rsidP="00486228">
            <w:pPr>
              <w:pStyle w:val="SmallTableTxt"/>
            </w:pPr>
            <w:r>
              <w:t>R</w:t>
            </w:r>
            <w:r w:rsidR="00161331">
              <w:t>evis</w:t>
            </w:r>
            <w:r>
              <w:t>ed</w:t>
            </w:r>
          </w:p>
        </w:tc>
      </w:tr>
      <w:tr w:rsidR="00E34895">
        <w:tc>
          <w:tcPr>
            <w:tcW w:w="2700" w:type="dxa"/>
          </w:tcPr>
          <w:p w:rsidR="00E34895" w:rsidRDefault="00E34895" w:rsidP="00486228">
            <w:pPr>
              <w:pStyle w:val="SmallTableTxt"/>
            </w:pPr>
            <w:r>
              <w:t>Audience</w:t>
            </w:r>
          </w:p>
        </w:tc>
        <w:tc>
          <w:tcPr>
            <w:tcW w:w="5958" w:type="dxa"/>
          </w:tcPr>
          <w:p w:rsidR="00E34895" w:rsidRDefault="00682BD0" w:rsidP="00486228">
            <w:pPr>
              <w:pStyle w:val="SmallTableTxt"/>
            </w:pPr>
            <w:r>
              <w:t xml:space="preserve">RV </w:t>
            </w:r>
            <w:r w:rsidR="00E34895">
              <w:t>internal</w:t>
            </w:r>
          </w:p>
        </w:tc>
      </w:tr>
    </w:tbl>
    <w:p w:rsidR="002317E0" w:rsidRDefault="002317E0"/>
    <w:p w:rsidR="002317E0" w:rsidRDefault="002317E0"/>
    <w:p w:rsidR="002317E0" w:rsidRDefault="002317E0">
      <w:pPr>
        <w:pStyle w:val="TblTitle"/>
      </w:pPr>
    </w:p>
    <w:p w:rsidR="002317E0" w:rsidRDefault="002317E0">
      <w:pPr>
        <w:pStyle w:val="TblTitle"/>
      </w:pPr>
      <w:r>
        <w:t>Document Revision History</w:t>
      </w:r>
    </w:p>
    <w:p w:rsidR="002317E0" w:rsidRDefault="002317E0">
      <w:pPr>
        <w:jc w:val="center"/>
        <w:rPr>
          <w:b/>
        </w:rPr>
      </w:pPr>
      <w:bookmarkStart w:id="2" w:name="_Toc411836435"/>
      <w:bookmarkStart w:id="3" w:name="_Toc411836463"/>
      <w:bookmarkStart w:id="4" w:name="_Toc411836539"/>
      <w:bookmarkStart w:id="5" w:name="_Toc411844302"/>
      <w:bookmarkStart w:id="6" w:name="_Toc411836436"/>
      <w:bookmarkStart w:id="7" w:name="_Toc411836464"/>
      <w:bookmarkStart w:id="8" w:name="_Toc411836540"/>
      <w:bookmarkStart w:id="9" w:name="_Toc411844303"/>
      <w:bookmarkEnd w:id="2"/>
      <w:bookmarkEnd w:id="3"/>
      <w:bookmarkEnd w:id="4"/>
      <w:bookmarkEnd w:id="5"/>
      <w:bookmarkEnd w:id="6"/>
      <w:bookmarkEnd w:id="7"/>
      <w:bookmarkEnd w:id="8"/>
      <w:bookmarkEnd w:id="9"/>
    </w:p>
    <w:tbl>
      <w:tblPr>
        <w:tblW w:w="0" w:type="auto"/>
        <w:tblInd w:w="918"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990"/>
        <w:gridCol w:w="1260"/>
        <w:gridCol w:w="4500"/>
        <w:gridCol w:w="1890"/>
      </w:tblGrid>
      <w:tr w:rsidR="00C55324">
        <w:tc>
          <w:tcPr>
            <w:tcW w:w="990" w:type="dxa"/>
            <w:tcBorders>
              <w:bottom w:val="nil"/>
            </w:tcBorders>
            <w:shd w:val="pct5" w:color="000000" w:fill="FFFFFF"/>
          </w:tcPr>
          <w:p w:rsidR="00C55324" w:rsidRDefault="00C55324" w:rsidP="00C80447">
            <w:pPr>
              <w:pStyle w:val="zTableCellTitle"/>
            </w:pPr>
            <w:bookmarkStart w:id="10" w:name="_Toc422643628"/>
            <w:bookmarkStart w:id="11" w:name="_Toc422308288"/>
            <w:bookmarkStart w:id="12" w:name="_Toc411850151"/>
            <w:bookmarkStart w:id="13" w:name="_Toc411849452"/>
            <w:bookmarkStart w:id="14" w:name="_Toc411849430"/>
            <w:bookmarkStart w:id="15" w:name="_Toc411849125"/>
            <w:bookmarkStart w:id="16" w:name="BM1_0_Introduction"/>
            <w:bookmarkEnd w:id="10"/>
            <w:bookmarkEnd w:id="11"/>
            <w:bookmarkEnd w:id="12"/>
            <w:bookmarkEnd w:id="13"/>
            <w:bookmarkEnd w:id="14"/>
            <w:bookmarkEnd w:id="15"/>
            <w:bookmarkEnd w:id="16"/>
            <w:r>
              <w:t>Version</w:t>
            </w:r>
          </w:p>
        </w:tc>
        <w:tc>
          <w:tcPr>
            <w:tcW w:w="1260" w:type="dxa"/>
            <w:tcBorders>
              <w:bottom w:val="nil"/>
            </w:tcBorders>
            <w:shd w:val="pct5" w:color="000000" w:fill="FFFFFF"/>
          </w:tcPr>
          <w:p w:rsidR="00C55324" w:rsidRDefault="00C55324" w:rsidP="00C80447">
            <w:pPr>
              <w:pStyle w:val="zTableCellTitle"/>
            </w:pPr>
            <w:r>
              <w:t>Date</w:t>
            </w:r>
          </w:p>
        </w:tc>
        <w:tc>
          <w:tcPr>
            <w:tcW w:w="4500" w:type="dxa"/>
            <w:tcBorders>
              <w:bottom w:val="nil"/>
            </w:tcBorders>
            <w:shd w:val="pct5" w:color="000000" w:fill="FFFFFF"/>
          </w:tcPr>
          <w:p w:rsidR="00C55324" w:rsidRDefault="00C55324" w:rsidP="00C80447">
            <w:pPr>
              <w:pStyle w:val="zTableCellTitle"/>
            </w:pPr>
            <w:r>
              <w:t xml:space="preserve"> Description</w:t>
            </w:r>
          </w:p>
          <w:p w:rsidR="00C55324" w:rsidRDefault="00C55324" w:rsidP="00C80447">
            <w:pPr>
              <w:pStyle w:val="zTableCellTitle"/>
            </w:pPr>
          </w:p>
        </w:tc>
        <w:tc>
          <w:tcPr>
            <w:tcW w:w="1890" w:type="dxa"/>
            <w:tcBorders>
              <w:bottom w:val="nil"/>
            </w:tcBorders>
            <w:shd w:val="pct5" w:color="000000" w:fill="FFFFFF"/>
          </w:tcPr>
          <w:p w:rsidR="00C55324" w:rsidRDefault="00C55324" w:rsidP="00C80447">
            <w:pPr>
              <w:pStyle w:val="zTableCellTitle"/>
            </w:pPr>
            <w:r>
              <w:t>Document  owner / Modified by</w:t>
            </w:r>
          </w:p>
        </w:tc>
      </w:tr>
      <w:tr w:rsidR="00C55324">
        <w:trPr>
          <w:trHeight w:val="402"/>
        </w:trPr>
        <w:tc>
          <w:tcPr>
            <w:tcW w:w="990" w:type="dxa"/>
            <w:shd w:val="clear" w:color="auto" w:fill="FFFFFF"/>
          </w:tcPr>
          <w:p w:rsidR="00C55324" w:rsidRDefault="00EB5A5B" w:rsidP="00C80447">
            <w:pPr>
              <w:pStyle w:val="SmallTableTxt"/>
            </w:pPr>
            <w:r>
              <w:t>1</w:t>
            </w:r>
            <w:r w:rsidR="00C80447">
              <w:t>.0</w:t>
            </w:r>
          </w:p>
        </w:tc>
        <w:tc>
          <w:tcPr>
            <w:tcW w:w="1260" w:type="dxa"/>
            <w:shd w:val="clear" w:color="auto" w:fill="FFFFFF"/>
          </w:tcPr>
          <w:p w:rsidR="00C55324" w:rsidRDefault="00682BD0" w:rsidP="00C80447">
            <w:pPr>
              <w:pStyle w:val="SmallTableTxt"/>
            </w:pPr>
            <w:r>
              <w:t>07-06-2023</w:t>
            </w:r>
          </w:p>
        </w:tc>
        <w:tc>
          <w:tcPr>
            <w:tcW w:w="4500" w:type="dxa"/>
            <w:shd w:val="clear" w:color="auto" w:fill="FFFFFF"/>
          </w:tcPr>
          <w:p w:rsidR="00C55324" w:rsidRDefault="00C55324" w:rsidP="00C80447">
            <w:pPr>
              <w:pStyle w:val="SmallTableTxt"/>
            </w:pPr>
            <w:r>
              <w:t>Document created</w:t>
            </w:r>
          </w:p>
        </w:tc>
        <w:tc>
          <w:tcPr>
            <w:tcW w:w="1890" w:type="dxa"/>
            <w:shd w:val="clear" w:color="auto" w:fill="FFFFFF"/>
          </w:tcPr>
          <w:p w:rsidR="00C55324" w:rsidRDefault="00682BD0" w:rsidP="00C80447">
            <w:pPr>
              <w:pStyle w:val="SmallTableTxt"/>
            </w:pPr>
            <w:r>
              <w:t>A</w:t>
            </w:r>
            <w:r w:rsidR="003742AD">
              <w:t>poorva Hegde</w:t>
            </w:r>
          </w:p>
        </w:tc>
      </w:tr>
    </w:tbl>
    <w:p w:rsidR="002317E0" w:rsidRDefault="002317E0"/>
    <w:p w:rsidR="002317E0" w:rsidRDefault="00C55324" w:rsidP="00C55324">
      <w:pPr>
        <w:tabs>
          <w:tab w:val="left" w:pos="5340"/>
        </w:tabs>
        <w:rPr>
          <w:b/>
        </w:rPr>
      </w:pPr>
      <w:r>
        <w:rPr>
          <w:b/>
        </w:rPr>
        <w:tab/>
      </w: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2317E0" w:rsidRDefault="002317E0">
      <w:pPr>
        <w:rPr>
          <w:b/>
        </w:rPr>
      </w:pPr>
    </w:p>
    <w:p w:rsidR="003C67A8" w:rsidRDefault="003C67A8">
      <w:pPr>
        <w:rPr>
          <w:b/>
        </w:rPr>
      </w:pPr>
    </w:p>
    <w:p w:rsidR="003C67A8" w:rsidRDefault="003C67A8">
      <w:pPr>
        <w:rPr>
          <w:b/>
        </w:rPr>
      </w:pPr>
    </w:p>
    <w:p w:rsidR="002317E0" w:rsidRDefault="002317E0">
      <w:pPr>
        <w:rPr>
          <w:b/>
        </w:rPr>
      </w:pPr>
    </w:p>
    <w:p w:rsidR="002317E0" w:rsidRDefault="002317E0">
      <w:pPr>
        <w:rPr>
          <w:b/>
        </w:rPr>
      </w:pPr>
    </w:p>
    <w:p w:rsidR="00CD32AA" w:rsidRDefault="00CD32AA">
      <w:pPr>
        <w:rPr>
          <w:b/>
        </w:rPr>
      </w:pPr>
    </w:p>
    <w:p w:rsidR="002317E0" w:rsidRDefault="002317E0">
      <w:pPr>
        <w:rPr>
          <w:b/>
        </w:rPr>
      </w:pPr>
    </w:p>
    <w:p w:rsidR="002317E0" w:rsidRDefault="002317E0">
      <w:pPr>
        <w:rPr>
          <w:b/>
        </w:rPr>
      </w:pPr>
    </w:p>
    <w:p w:rsidR="002317E0" w:rsidRDefault="002317E0">
      <w:pPr>
        <w:rPr>
          <w:b/>
        </w:rPr>
      </w:pPr>
    </w:p>
    <w:p w:rsidR="002317E0" w:rsidRDefault="002317E0"/>
    <w:p w:rsidR="002317E0" w:rsidRDefault="00EB5A5B" w:rsidP="00EB5A5B">
      <w:pPr>
        <w:pStyle w:val="Aethos"/>
        <w:pBdr>
          <w:right w:val="single" w:sz="6" w:space="31" w:color="auto" w:shadow="1"/>
        </w:pBdr>
        <w:outlineLvl w:val="0"/>
      </w:pPr>
      <w:bookmarkStart w:id="17" w:name="_Toc411836437"/>
      <w:bookmarkStart w:id="18" w:name="_Toc411836465"/>
      <w:r>
        <w:lastRenderedPageBreak/>
        <w:t xml:space="preserve">       </w:t>
      </w:r>
      <w:r w:rsidR="002317E0">
        <w:t>Software Requirement Specification</w:t>
      </w:r>
    </w:p>
    <w:p w:rsidR="002317E0" w:rsidRDefault="002317E0">
      <w:pPr>
        <w:jc w:val="center"/>
        <w:outlineLvl w:val="0"/>
        <w:rPr>
          <w:b/>
        </w:rPr>
      </w:pPr>
    </w:p>
    <w:p w:rsidR="002317E0" w:rsidRDefault="002317E0"/>
    <w:p w:rsidR="002317E0" w:rsidRDefault="002317E0">
      <w:pPr>
        <w:pStyle w:val="Title"/>
      </w:pPr>
      <w:r>
        <w:t>TABLE OF CONTENTS</w:t>
      </w:r>
      <w:bookmarkStart w:id="19" w:name="_Toc411836438"/>
      <w:bookmarkStart w:id="20" w:name="_Toc411836466"/>
      <w:bookmarkStart w:id="21" w:name="_Toc411836541"/>
      <w:bookmarkStart w:id="22" w:name="_Toc411844304"/>
      <w:bookmarkStart w:id="23" w:name="_Toc411844374"/>
      <w:bookmarkStart w:id="24" w:name="_Toc411844420"/>
      <w:bookmarkStart w:id="25" w:name="_Toc411848118"/>
      <w:bookmarkStart w:id="26" w:name="_Toc411852926"/>
      <w:bookmarkStart w:id="27" w:name="_Toc411853503"/>
      <w:bookmarkStart w:id="28" w:name="_Toc422244146"/>
      <w:bookmarkStart w:id="29" w:name="_Toc422244202"/>
      <w:bookmarkStart w:id="30" w:name="_Toc422244242"/>
      <w:bookmarkStart w:id="31" w:name="_Toc422244292"/>
      <w:bookmarkStart w:id="32" w:name="_Toc422304818"/>
      <w:bookmarkEnd w:id="17"/>
      <w:bookmarkEnd w:id="18"/>
    </w:p>
    <w:p w:rsidR="002317E0" w:rsidRDefault="002317E0">
      <w:r>
        <w:t xml:space="preserve"> </w:t>
      </w:r>
    </w:p>
    <w:p w:rsidR="00950457" w:rsidRDefault="002317E0">
      <w:pPr>
        <w:pStyle w:val="TOC1"/>
        <w:rPr>
          <w:b w:val="0"/>
          <w:i w:val="0"/>
          <w:szCs w:val="24"/>
        </w:rPr>
      </w:pPr>
      <w:r>
        <w:rPr>
          <w:i w:val="0"/>
          <w:caps/>
        </w:rPr>
        <w:fldChar w:fldCharType="begin"/>
      </w:r>
      <w:r>
        <w:rPr>
          <w:i w:val="0"/>
          <w:caps/>
        </w:rPr>
        <w:instrText xml:space="preserve"> TOC \o "1-1" \t "Heading 2,2,Normal1,2" </w:instrText>
      </w:r>
      <w:r>
        <w:rPr>
          <w:i w:val="0"/>
          <w:caps/>
        </w:rPr>
        <w:fldChar w:fldCharType="separate"/>
      </w:r>
      <w:r w:rsidR="00950457" w:rsidRPr="00D51ADB">
        <w:rPr>
          <w:caps/>
        </w:rPr>
        <w:t xml:space="preserve">13. </w:t>
      </w:r>
      <w:r w:rsidR="00950457">
        <w:t>Table Of Figures</w:t>
      </w:r>
      <w:r w:rsidR="00950457">
        <w:tab/>
      </w:r>
      <w:r w:rsidR="00950457">
        <w:fldChar w:fldCharType="begin"/>
      </w:r>
      <w:r w:rsidR="00950457">
        <w:instrText xml:space="preserve"> PAGEREF _Toc80007160 \h </w:instrText>
      </w:r>
      <w:r w:rsidR="00950457">
        <w:fldChar w:fldCharType="separate"/>
      </w:r>
      <w:r w:rsidR="00017A05">
        <w:t>4</w:t>
      </w:r>
      <w:r w:rsidR="00950457">
        <w:fldChar w:fldCharType="end"/>
      </w:r>
    </w:p>
    <w:p w:rsidR="00950457" w:rsidRDefault="00950457">
      <w:pPr>
        <w:pStyle w:val="TOC1"/>
        <w:rPr>
          <w:b w:val="0"/>
          <w:i w:val="0"/>
          <w:szCs w:val="24"/>
        </w:rPr>
      </w:pPr>
      <w:r w:rsidRPr="00D51ADB">
        <w:t>1.</w:t>
      </w:r>
      <w:r>
        <w:rPr>
          <w:b w:val="0"/>
          <w:i w:val="0"/>
          <w:szCs w:val="24"/>
        </w:rPr>
        <w:tab/>
      </w:r>
      <w:r>
        <w:t>OBJECTIVES AND SCOPE</w:t>
      </w:r>
      <w:r>
        <w:tab/>
      </w:r>
      <w:r>
        <w:fldChar w:fldCharType="begin"/>
      </w:r>
      <w:r>
        <w:instrText xml:space="preserve"> PAGEREF _Toc80007161 \h </w:instrText>
      </w:r>
      <w:r>
        <w:fldChar w:fldCharType="separate"/>
      </w:r>
      <w:r w:rsidR="00017A05">
        <w:t>5</w:t>
      </w:r>
      <w:r>
        <w:fldChar w:fldCharType="end"/>
      </w:r>
    </w:p>
    <w:p w:rsidR="00950457" w:rsidRDefault="00950457">
      <w:pPr>
        <w:pStyle w:val="TOC1"/>
        <w:rPr>
          <w:b w:val="0"/>
          <w:i w:val="0"/>
          <w:szCs w:val="24"/>
        </w:rPr>
      </w:pPr>
      <w:r w:rsidRPr="00D51ADB">
        <w:t>2.</w:t>
      </w:r>
      <w:r>
        <w:rPr>
          <w:b w:val="0"/>
          <w:i w:val="0"/>
          <w:szCs w:val="24"/>
        </w:rPr>
        <w:tab/>
      </w:r>
      <w:r>
        <w:t>INTENDED AUDIENCE</w:t>
      </w:r>
      <w:r>
        <w:tab/>
      </w:r>
      <w:r>
        <w:fldChar w:fldCharType="begin"/>
      </w:r>
      <w:r>
        <w:instrText xml:space="preserve"> PAGEREF _Toc80007162 \h </w:instrText>
      </w:r>
      <w:r>
        <w:fldChar w:fldCharType="separate"/>
      </w:r>
      <w:r w:rsidR="00017A05">
        <w:t>5</w:t>
      </w:r>
      <w:r>
        <w:fldChar w:fldCharType="end"/>
      </w:r>
    </w:p>
    <w:p w:rsidR="00950457" w:rsidRDefault="00950457">
      <w:pPr>
        <w:pStyle w:val="TOC1"/>
        <w:rPr>
          <w:b w:val="0"/>
          <w:i w:val="0"/>
          <w:szCs w:val="24"/>
        </w:rPr>
      </w:pPr>
      <w:r w:rsidRPr="00D51ADB">
        <w:t>3.</w:t>
      </w:r>
      <w:r>
        <w:rPr>
          <w:b w:val="0"/>
          <w:i w:val="0"/>
          <w:szCs w:val="24"/>
        </w:rPr>
        <w:tab/>
      </w:r>
      <w:r>
        <w:t>DEFINITIONS, ACRONYMS AND ABBREVIATIONS</w:t>
      </w:r>
      <w:r>
        <w:tab/>
      </w:r>
      <w:r>
        <w:fldChar w:fldCharType="begin"/>
      </w:r>
      <w:r>
        <w:instrText xml:space="preserve"> PAGEREF _Toc80007163 \h </w:instrText>
      </w:r>
      <w:r>
        <w:fldChar w:fldCharType="separate"/>
      </w:r>
      <w:r w:rsidR="00017A05">
        <w:t>5</w:t>
      </w:r>
      <w:r>
        <w:fldChar w:fldCharType="end"/>
      </w:r>
    </w:p>
    <w:p w:rsidR="00950457" w:rsidRDefault="00950457">
      <w:pPr>
        <w:pStyle w:val="TOC1"/>
        <w:rPr>
          <w:b w:val="0"/>
          <w:i w:val="0"/>
          <w:szCs w:val="24"/>
        </w:rPr>
      </w:pPr>
      <w:r w:rsidRPr="00D51ADB">
        <w:t>4.</w:t>
      </w:r>
      <w:r>
        <w:rPr>
          <w:b w:val="0"/>
          <w:i w:val="0"/>
          <w:szCs w:val="24"/>
        </w:rPr>
        <w:tab/>
      </w:r>
      <w:r>
        <w:t>REFERENCES</w:t>
      </w:r>
      <w:r>
        <w:tab/>
      </w:r>
      <w:r>
        <w:fldChar w:fldCharType="begin"/>
      </w:r>
      <w:r>
        <w:instrText xml:space="preserve"> PAGEREF _Toc80007164 \h </w:instrText>
      </w:r>
      <w:r>
        <w:fldChar w:fldCharType="separate"/>
      </w:r>
      <w:r w:rsidR="00017A05">
        <w:t>6</w:t>
      </w:r>
      <w:r>
        <w:fldChar w:fldCharType="end"/>
      </w:r>
    </w:p>
    <w:p w:rsidR="00950457" w:rsidRDefault="00950457">
      <w:pPr>
        <w:pStyle w:val="TOC1"/>
        <w:rPr>
          <w:b w:val="0"/>
          <w:i w:val="0"/>
          <w:szCs w:val="24"/>
        </w:rPr>
      </w:pPr>
      <w:r w:rsidRPr="00D51ADB">
        <w:t>5.</w:t>
      </w:r>
      <w:r>
        <w:rPr>
          <w:b w:val="0"/>
          <w:i w:val="0"/>
          <w:szCs w:val="24"/>
        </w:rPr>
        <w:tab/>
      </w:r>
      <w:r>
        <w:t>REQUIREMENTS OVERVIEW</w:t>
      </w:r>
      <w:r>
        <w:tab/>
      </w:r>
      <w:r>
        <w:fldChar w:fldCharType="begin"/>
      </w:r>
      <w:r>
        <w:instrText xml:space="preserve"> PAGEREF _Toc80007165 \h </w:instrText>
      </w:r>
      <w:r>
        <w:fldChar w:fldCharType="separate"/>
      </w:r>
      <w:r w:rsidR="00017A05">
        <w:t>6</w:t>
      </w:r>
      <w:r>
        <w:fldChar w:fldCharType="end"/>
      </w:r>
    </w:p>
    <w:p w:rsidR="00950457" w:rsidRDefault="00950457" w:rsidP="00E464ED">
      <w:pPr>
        <w:pStyle w:val="TOC2"/>
        <w:rPr>
          <w:sz w:val="24"/>
          <w:szCs w:val="24"/>
        </w:rPr>
      </w:pPr>
      <w:r>
        <w:t>5.1</w:t>
      </w:r>
      <w:r>
        <w:rPr>
          <w:sz w:val="24"/>
          <w:szCs w:val="24"/>
        </w:rPr>
        <w:tab/>
      </w:r>
      <w:r>
        <w:t>Project Perspective</w:t>
      </w:r>
      <w:r>
        <w:tab/>
      </w:r>
      <w:r>
        <w:fldChar w:fldCharType="begin"/>
      </w:r>
      <w:r>
        <w:instrText xml:space="preserve"> PAGEREF _Toc80007166 \h </w:instrText>
      </w:r>
      <w:r>
        <w:fldChar w:fldCharType="separate"/>
      </w:r>
      <w:r w:rsidR="00017A05">
        <w:t>6</w:t>
      </w:r>
      <w:r>
        <w:fldChar w:fldCharType="end"/>
      </w:r>
    </w:p>
    <w:p w:rsidR="00950457" w:rsidRDefault="00950457" w:rsidP="00E464ED">
      <w:pPr>
        <w:pStyle w:val="TOC2"/>
        <w:rPr>
          <w:sz w:val="24"/>
          <w:szCs w:val="24"/>
        </w:rPr>
      </w:pPr>
      <w:r>
        <w:t>5.2</w:t>
      </w:r>
      <w:r>
        <w:rPr>
          <w:sz w:val="24"/>
          <w:szCs w:val="24"/>
        </w:rPr>
        <w:tab/>
      </w:r>
      <w:r>
        <w:t>Project functions</w:t>
      </w:r>
      <w:r>
        <w:tab/>
      </w:r>
      <w:r>
        <w:fldChar w:fldCharType="begin"/>
      </w:r>
      <w:r>
        <w:instrText xml:space="preserve"> PAGEREF _Toc80007167 \h </w:instrText>
      </w:r>
      <w:r>
        <w:fldChar w:fldCharType="separate"/>
      </w:r>
      <w:r w:rsidR="00017A05">
        <w:t>7</w:t>
      </w:r>
      <w:r>
        <w:fldChar w:fldCharType="end"/>
      </w:r>
    </w:p>
    <w:p w:rsidR="00950457" w:rsidRDefault="00950457" w:rsidP="00E464ED">
      <w:pPr>
        <w:pStyle w:val="TOC2"/>
        <w:rPr>
          <w:sz w:val="24"/>
          <w:szCs w:val="24"/>
        </w:rPr>
      </w:pPr>
      <w:r>
        <w:t>5.3</w:t>
      </w:r>
      <w:r>
        <w:rPr>
          <w:sz w:val="24"/>
          <w:szCs w:val="24"/>
        </w:rPr>
        <w:tab/>
      </w:r>
      <w:r>
        <w:t>Operating Environment</w:t>
      </w:r>
      <w:r>
        <w:tab/>
      </w:r>
      <w:r>
        <w:fldChar w:fldCharType="begin"/>
      </w:r>
      <w:r>
        <w:instrText xml:space="preserve"> PAGEREF _Toc80007168 \h </w:instrText>
      </w:r>
      <w:r>
        <w:fldChar w:fldCharType="separate"/>
      </w:r>
      <w:r w:rsidR="00017A05">
        <w:t>9</w:t>
      </w:r>
      <w:r>
        <w:fldChar w:fldCharType="end"/>
      </w:r>
    </w:p>
    <w:p w:rsidR="00950457" w:rsidRDefault="00950457" w:rsidP="00E464ED">
      <w:pPr>
        <w:pStyle w:val="TOC2"/>
        <w:rPr>
          <w:sz w:val="24"/>
          <w:szCs w:val="24"/>
        </w:rPr>
      </w:pPr>
      <w:r>
        <w:t>5.4</w:t>
      </w:r>
      <w:r>
        <w:rPr>
          <w:sz w:val="24"/>
          <w:szCs w:val="24"/>
        </w:rPr>
        <w:tab/>
      </w:r>
      <w:r>
        <w:t>Customer enforced technology choices</w:t>
      </w:r>
      <w:r>
        <w:tab/>
      </w:r>
      <w:r>
        <w:fldChar w:fldCharType="begin"/>
      </w:r>
      <w:r>
        <w:instrText xml:space="preserve"> PAGEREF _Toc80007169 \h </w:instrText>
      </w:r>
      <w:r>
        <w:fldChar w:fldCharType="separate"/>
      </w:r>
      <w:r w:rsidR="00017A05">
        <w:t>9</w:t>
      </w:r>
      <w:r>
        <w:fldChar w:fldCharType="end"/>
      </w:r>
    </w:p>
    <w:p w:rsidR="00950457" w:rsidRDefault="00950457" w:rsidP="00E464ED">
      <w:pPr>
        <w:pStyle w:val="TOC2"/>
        <w:rPr>
          <w:sz w:val="24"/>
          <w:szCs w:val="24"/>
        </w:rPr>
      </w:pPr>
      <w:r>
        <w:t>5.5</w:t>
      </w:r>
      <w:r>
        <w:rPr>
          <w:sz w:val="24"/>
          <w:szCs w:val="24"/>
        </w:rPr>
        <w:tab/>
      </w:r>
      <w:r>
        <w:t>User Documentation</w:t>
      </w:r>
      <w:r>
        <w:tab/>
      </w:r>
      <w:r>
        <w:fldChar w:fldCharType="begin"/>
      </w:r>
      <w:r>
        <w:instrText xml:space="preserve"> PAGEREF _Toc80007170 \h </w:instrText>
      </w:r>
      <w:r>
        <w:fldChar w:fldCharType="separate"/>
      </w:r>
      <w:r w:rsidR="00017A05">
        <w:t>9</w:t>
      </w:r>
      <w:r>
        <w:fldChar w:fldCharType="end"/>
      </w:r>
    </w:p>
    <w:p w:rsidR="00950457" w:rsidRDefault="00950457" w:rsidP="00E464ED">
      <w:pPr>
        <w:pStyle w:val="TOC2"/>
        <w:rPr>
          <w:sz w:val="24"/>
          <w:szCs w:val="24"/>
        </w:rPr>
      </w:pPr>
      <w:r>
        <w:t>5.6</w:t>
      </w:r>
      <w:r>
        <w:rPr>
          <w:sz w:val="24"/>
          <w:szCs w:val="24"/>
        </w:rPr>
        <w:tab/>
      </w:r>
      <w:r>
        <w:t>Assumptions ,dependencies and external risks</w:t>
      </w:r>
      <w:r>
        <w:tab/>
      </w:r>
      <w:r>
        <w:fldChar w:fldCharType="begin"/>
      </w:r>
      <w:r>
        <w:instrText xml:space="preserve"> PAGEREF _Toc80007171 \h </w:instrText>
      </w:r>
      <w:r>
        <w:fldChar w:fldCharType="separate"/>
      </w:r>
      <w:r w:rsidR="00017A05">
        <w:t>9</w:t>
      </w:r>
      <w:r>
        <w:fldChar w:fldCharType="end"/>
      </w:r>
    </w:p>
    <w:p w:rsidR="00950457" w:rsidRDefault="00950457">
      <w:pPr>
        <w:pStyle w:val="TOC1"/>
        <w:rPr>
          <w:b w:val="0"/>
          <w:i w:val="0"/>
          <w:szCs w:val="24"/>
        </w:rPr>
      </w:pPr>
      <w:r w:rsidRPr="00D51ADB">
        <w:t>6.</w:t>
      </w:r>
      <w:r>
        <w:rPr>
          <w:b w:val="0"/>
          <w:i w:val="0"/>
          <w:szCs w:val="24"/>
        </w:rPr>
        <w:tab/>
      </w:r>
      <w:r>
        <w:t>EXTERNAL INTERFACE REQUIREMENTS</w:t>
      </w:r>
      <w:r>
        <w:tab/>
      </w:r>
      <w:r>
        <w:fldChar w:fldCharType="begin"/>
      </w:r>
      <w:r>
        <w:instrText xml:space="preserve"> PAGEREF _Toc80007172 \h </w:instrText>
      </w:r>
      <w:r>
        <w:fldChar w:fldCharType="separate"/>
      </w:r>
      <w:r w:rsidR="00017A05">
        <w:t>10</w:t>
      </w:r>
      <w:r>
        <w:fldChar w:fldCharType="end"/>
      </w:r>
    </w:p>
    <w:p w:rsidR="00950457" w:rsidRDefault="00950457" w:rsidP="00E464ED">
      <w:pPr>
        <w:pStyle w:val="TOC2"/>
        <w:rPr>
          <w:sz w:val="24"/>
          <w:szCs w:val="24"/>
        </w:rPr>
      </w:pPr>
      <w:r>
        <w:t>6.1</w:t>
      </w:r>
      <w:r>
        <w:rPr>
          <w:sz w:val="24"/>
          <w:szCs w:val="24"/>
        </w:rPr>
        <w:tab/>
      </w:r>
      <w:r>
        <w:t>User Interfaces</w:t>
      </w:r>
      <w:r>
        <w:tab/>
      </w:r>
      <w:r>
        <w:fldChar w:fldCharType="begin"/>
      </w:r>
      <w:r>
        <w:instrText xml:space="preserve"> PAGEREF _Toc80007173 \h </w:instrText>
      </w:r>
      <w:r>
        <w:fldChar w:fldCharType="separate"/>
      </w:r>
      <w:r w:rsidR="00017A05">
        <w:t>10</w:t>
      </w:r>
      <w:r>
        <w:fldChar w:fldCharType="end"/>
      </w:r>
    </w:p>
    <w:p w:rsidR="00950457" w:rsidRDefault="00950457" w:rsidP="00E464ED">
      <w:pPr>
        <w:pStyle w:val="TOC2"/>
        <w:rPr>
          <w:sz w:val="24"/>
          <w:szCs w:val="24"/>
        </w:rPr>
      </w:pPr>
      <w:r>
        <w:t>6.2</w:t>
      </w:r>
      <w:r>
        <w:rPr>
          <w:sz w:val="24"/>
          <w:szCs w:val="24"/>
        </w:rPr>
        <w:tab/>
      </w:r>
      <w:r>
        <w:t>Hardware interfaces</w:t>
      </w:r>
      <w:r>
        <w:tab/>
      </w:r>
      <w:r>
        <w:fldChar w:fldCharType="begin"/>
      </w:r>
      <w:r>
        <w:instrText xml:space="preserve"> PAGEREF _Toc80007174 \h </w:instrText>
      </w:r>
      <w:r>
        <w:fldChar w:fldCharType="separate"/>
      </w:r>
      <w:r w:rsidR="00017A05">
        <w:t>10</w:t>
      </w:r>
      <w:r>
        <w:fldChar w:fldCharType="end"/>
      </w:r>
    </w:p>
    <w:p w:rsidR="00950457" w:rsidRDefault="00950457" w:rsidP="00E464ED">
      <w:pPr>
        <w:pStyle w:val="TOC2"/>
        <w:rPr>
          <w:sz w:val="24"/>
          <w:szCs w:val="24"/>
        </w:rPr>
      </w:pPr>
      <w:r>
        <w:t>6.3</w:t>
      </w:r>
      <w:r>
        <w:rPr>
          <w:sz w:val="24"/>
          <w:szCs w:val="24"/>
        </w:rPr>
        <w:tab/>
      </w:r>
      <w:r>
        <w:t>Software interfaces</w:t>
      </w:r>
      <w:r>
        <w:tab/>
      </w:r>
      <w:r>
        <w:fldChar w:fldCharType="begin"/>
      </w:r>
      <w:r>
        <w:instrText xml:space="preserve"> PAGEREF _Toc80007175 \h </w:instrText>
      </w:r>
      <w:r>
        <w:fldChar w:fldCharType="separate"/>
      </w:r>
      <w:r w:rsidR="00017A05">
        <w:t>11</w:t>
      </w:r>
      <w:r>
        <w:fldChar w:fldCharType="end"/>
      </w:r>
    </w:p>
    <w:p w:rsidR="00950457" w:rsidRDefault="00950457" w:rsidP="00E464ED">
      <w:pPr>
        <w:pStyle w:val="TOC2"/>
        <w:rPr>
          <w:sz w:val="24"/>
          <w:szCs w:val="24"/>
        </w:rPr>
      </w:pPr>
      <w:r>
        <w:t>6.4</w:t>
      </w:r>
      <w:r>
        <w:rPr>
          <w:sz w:val="24"/>
          <w:szCs w:val="24"/>
        </w:rPr>
        <w:tab/>
      </w:r>
      <w:r>
        <w:t>Communication interfaces</w:t>
      </w:r>
      <w:r>
        <w:tab/>
      </w:r>
      <w:r>
        <w:fldChar w:fldCharType="begin"/>
      </w:r>
      <w:r>
        <w:instrText xml:space="preserve"> PAGEREF _Toc80007176 \h </w:instrText>
      </w:r>
      <w:r>
        <w:fldChar w:fldCharType="separate"/>
      </w:r>
      <w:r w:rsidR="00017A05">
        <w:t>11</w:t>
      </w:r>
      <w:r>
        <w:fldChar w:fldCharType="end"/>
      </w:r>
    </w:p>
    <w:p w:rsidR="00950457" w:rsidRDefault="00950457">
      <w:pPr>
        <w:pStyle w:val="TOC1"/>
        <w:rPr>
          <w:b w:val="0"/>
          <w:i w:val="0"/>
          <w:szCs w:val="24"/>
        </w:rPr>
      </w:pPr>
      <w:r w:rsidRPr="00D51ADB">
        <w:t>7.</w:t>
      </w:r>
      <w:r>
        <w:rPr>
          <w:b w:val="0"/>
          <w:i w:val="0"/>
          <w:szCs w:val="24"/>
        </w:rPr>
        <w:tab/>
      </w:r>
      <w:r>
        <w:t>FUNCTIONAL REQUIREMENTS</w:t>
      </w:r>
      <w:r>
        <w:tab/>
      </w:r>
      <w:r>
        <w:fldChar w:fldCharType="begin"/>
      </w:r>
      <w:r>
        <w:instrText xml:space="preserve"> PAGEREF _Toc80007177 \h </w:instrText>
      </w:r>
      <w:r>
        <w:fldChar w:fldCharType="separate"/>
      </w:r>
      <w:r w:rsidR="00017A05">
        <w:t>11</w:t>
      </w:r>
      <w:r>
        <w:fldChar w:fldCharType="end"/>
      </w:r>
    </w:p>
    <w:p w:rsidR="00950457" w:rsidRDefault="00950457" w:rsidP="00E464ED">
      <w:pPr>
        <w:pStyle w:val="TOC2"/>
        <w:rPr>
          <w:sz w:val="24"/>
          <w:szCs w:val="24"/>
        </w:rPr>
      </w:pPr>
      <w:r>
        <w:t>7.1</w:t>
      </w:r>
      <w:r>
        <w:rPr>
          <w:sz w:val="24"/>
          <w:szCs w:val="24"/>
        </w:rPr>
        <w:tab/>
      </w:r>
      <w:r>
        <w:t>Graphical User Interface</w:t>
      </w:r>
      <w:r>
        <w:tab/>
      </w:r>
      <w:r>
        <w:fldChar w:fldCharType="begin"/>
      </w:r>
      <w:r>
        <w:instrText xml:space="preserve"> PAGEREF _Toc80007178 \h </w:instrText>
      </w:r>
      <w:r>
        <w:fldChar w:fldCharType="separate"/>
      </w:r>
      <w:r w:rsidR="00017A05">
        <w:t>11</w:t>
      </w:r>
      <w:r>
        <w:fldChar w:fldCharType="end"/>
      </w:r>
    </w:p>
    <w:p w:rsidR="00EF01F2" w:rsidRPr="00EF01F2" w:rsidRDefault="00950457" w:rsidP="00E464ED">
      <w:pPr>
        <w:pStyle w:val="TOC2"/>
      </w:pPr>
      <w:r>
        <w:t>7.2</w:t>
      </w:r>
      <w:r>
        <w:rPr>
          <w:sz w:val="24"/>
          <w:szCs w:val="24"/>
        </w:rPr>
        <w:tab/>
      </w:r>
      <w:r w:rsidR="00EF01F2" w:rsidRPr="00EF01F2">
        <w:t>Encoder/Decoder</w:t>
      </w:r>
      <w:r w:rsidR="00EF01F2">
        <w:t>……………………………………………………………….14</w:t>
      </w:r>
    </w:p>
    <w:p w:rsidR="00950457" w:rsidRDefault="00EF01F2" w:rsidP="00E464ED">
      <w:pPr>
        <w:pStyle w:val="TOC2"/>
      </w:pPr>
      <w:r>
        <w:t>7.3</w:t>
      </w:r>
      <w:r>
        <w:tab/>
        <w:t>Communication module</w:t>
      </w:r>
      <w:r w:rsidR="00950457">
        <w:tab/>
      </w:r>
      <w:r>
        <w:t>19</w:t>
      </w:r>
    </w:p>
    <w:p w:rsidR="00EF01F2" w:rsidRPr="00EF01F2" w:rsidRDefault="00EF01F2" w:rsidP="00EF01F2">
      <w:pPr>
        <w:ind w:left="0"/>
      </w:pPr>
    </w:p>
    <w:p w:rsidR="00950457" w:rsidRDefault="00950457">
      <w:pPr>
        <w:pStyle w:val="TOC1"/>
        <w:rPr>
          <w:b w:val="0"/>
          <w:i w:val="0"/>
          <w:szCs w:val="24"/>
        </w:rPr>
      </w:pPr>
      <w:r w:rsidRPr="00D51ADB">
        <w:t>8.</w:t>
      </w:r>
      <w:r>
        <w:rPr>
          <w:b w:val="0"/>
          <w:i w:val="0"/>
          <w:szCs w:val="24"/>
        </w:rPr>
        <w:tab/>
      </w:r>
      <w:r>
        <w:t>PERFORMANCE REQUIREMENTS</w:t>
      </w:r>
      <w:r>
        <w:tab/>
      </w:r>
      <w:r>
        <w:fldChar w:fldCharType="begin"/>
      </w:r>
      <w:r>
        <w:instrText xml:space="preserve"> PAGEREF _Toc80007182 \h </w:instrText>
      </w:r>
      <w:r>
        <w:fldChar w:fldCharType="separate"/>
      </w:r>
      <w:r w:rsidR="00017A05">
        <w:t>23</w:t>
      </w:r>
      <w:r>
        <w:fldChar w:fldCharType="end"/>
      </w:r>
    </w:p>
    <w:p w:rsidR="00950457" w:rsidRDefault="00950457">
      <w:pPr>
        <w:pStyle w:val="TOC1"/>
        <w:rPr>
          <w:b w:val="0"/>
          <w:i w:val="0"/>
          <w:szCs w:val="24"/>
        </w:rPr>
      </w:pPr>
      <w:r w:rsidRPr="00D51ADB">
        <w:t>9.</w:t>
      </w:r>
      <w:r>
        <w:rPr>
          <w:b w:val="0"/>
          <w:i w:val="0"/>
          <w:szCs w:val="24"/>
        </w:rPr>
        <w:tab/>
      </w:r>
      <w:r>
        <w:t>ACCEPTANCE REQUIREMENTS</w:t>
      </w:r>
      <w:r>
        <w:tab/>
      </w:r>
      <w:r>
        <w:fldChar w:fldCharType="begin"/>
      </w:r>
      <w:r>
        <w:instrText xml:space="preserve"> PAGEREF _Toc80007183 \h </w:instrText>
      </w:r>
      <w:r>
        <w:fldChar w:fldCharType="separate"/>
      </w:r>
      <w:r w:rsidR="00017A05">
        <w:t>23</w:t>
      </w:r>
      <w:r>
        <w:fldChar w:fldCharType="end"/>
      </w:r>
    </w:p>
    <w:p w:rsidR="00950457" w:rsidRDefault="00950457">
      <w:pPr>
        <w:pStyle w:val="TOC1"/>
        <w:rPr>
          <w:b w:val="0"/>
          <w:i w:val="0"/>
          <w:szCs w:val="24"/>
        </w:rPr>
      </w:pPr>
      <w:r w:rsidRPr="00D51ADB">
        <w:t>10.</w:t>
      </w:r>
      <w:r>
        <w:rPr>
          <w:b w:val="0"/>
          <w:i w:val="0"/>
          <w:szCs w:val="24"/>
        </w:rPr>
        <w:tab/>
      </w:r>
      <w:r>
        <w:t>MAINTAINABILITY  REQUIREMENTS</w:t>
      </w:r>
      <w:r>
        <w:tab/>
      </w:r>
      <w:r>
        <w:fldChar w:fldCharType="begin"/>
      </w:r>
      <w:r>
        <w:instrText xml:space="preserve"> PAGEREF _Toc80007184 \h </w:instrText>
      </w:r>
      <w:r>
        <w:fldChar w:fldCharType="separate"/>
      </w:r>
      <w:r w:rsidR="00017A05">
        <w:t>23</w:t>
      </w:r>
      <w:r>
        <w:fldChar w:fldCharType="end"/>
      </w:r>
    </w:p>
    <w:p w:rsidR="00950457" w:rsidRDefault="00950457">
      <w:pPr>
        <w:pStyle w:val="TOC1"/>
        <w:rPr>
          <w:b w:val="0"/>
          <w:i w:val="0"/>
          <w:szCs w:val="24"/>
        </w:rPr>
      </w:pPr>
      <w:r w:rsidRPr="00D51ADB">
        <w:t>11.</w:t>
      </w:r>
      <w:r>
        <w:rPr>
          <w:b w:val="0"/>
          <w:i w:val="0"/>
          <w:szCs w:val="24"/>
        </w:rPr>
        <w:tab/>
      </w:r>
      <w:r>
        <w:t>OTHER REQUIREMENTS</w:t>
      </w:r>
      <w:r>
        <w:tab/>
      </w:r>
      <w:r>
        <w:fldChar w:fldCharType="begin"/>
      </w:r>
      <w:r>
        <w:instrText xml:space="preserve"> PAGEREF _Toc80007185 \h </w:instrText>
      </w:r>
      <w:r>
        <w:fldChar w:fldCharType="separate"/>
      </w:r>
      <w:r w:rsidR="00017A05">
        <w:t>23</w:t>
      </w:r>
      <w:r>
        <w:fldChar w:fldCharType="end"/>
      </w:r>
    </w:p>
    <w:p w:rsidR="00950457" w:rsidRDefault="00950457" w:rsidP="00E464ED">
      <w:pPr>
        <w:pStyle w:val="TOC2"/>
        <w:rPr>
          <w:sz w:val="24"/>
          <w:szCs w:val="24"/>
        </w:rPr>
      </w:pPr>
      <w:r>
        <w:t>11.1</w:t>
      </w:r>
      <w:r>
        <w:rPr>
          <w:sz w:val="24"/>
          <w:szCs w:val="24"/>
        </w:rPr>
        <w:tab/>
      </w:r>
      <w:r>
        <w:t>Portability Requirements</w:t>
      </w:r>
      <w:r>
        <w:tab/>
      </w:r>
      <w:r>
        <w:fldChar w:fldCharType="begin"/>
      </w:r>
      <w:r>
        <w:instrText xml:space="preserve"> PAGEREF _Toc80007186 \h </w:instrText>
      </w:r>
      <w:r>
        <w:fldChar w:fldCharType="separate"/>
      </w:r>
      <w:r w:rsidR="00017A05">
        <w:t>23</w:t>
      </w:r>
      <w:r>
        <w:fldChar w:fldCharType="end"/>
      </w:r>
    </w:p>
    <w:p w:rsidR="00950457" w:rsidRDefault="00950457" w:rsidP="00E464ED">
      <w:pPr>
        <w:pStyle w:val="TOC2"/>
        <w:rPr>
          <w:sz w:val="24"/>
          <w:szCs w:val="24"/>
        </w:rPr>
      </w:pPr>
      <w:r>
        <w:t>11.2</w:t>
      </w:r>
      <w:r>
        <w:rPr>
          <w:sz w:val="24"/>
          <w:szCs w:val="24"/>
        </w:rPr>
        <w:tab/>
      </w:r>
      <w:r>
        <w:t>Reliability requirements</w:t>
      </w:r>
      <w:r>
        <w:tab/>
      </w:r>
      <w:r>
        <w:fldChar w:fldCharType="begin"/>
      </w:r>
      <w:r>
        <w:instrText xml:space="preserve"> PAGEREF _Toc80007187 \h </w:instrText>
      </w:r>
      <w:r>
        <w:fldChar w:fldCharType="separate"/>
      </w:r>
      <w:r w:rsidR="00017A05">
        <w:t>24</w:t>
      </w:r>
      <w:r>
        <w:fldChar w:fldCharType="end"/>
      </w:r>
    </w:p>
    <w:p w:rsidR="00950457" w:rsidRDefault="00950457" w:rsidP="00E464ED">
      <w:pPr>
        <w:pStyle w:val="TOC2"/>
        <w:rPr>
          <w:sz w:val="24"/>
          <w:szCs w:val="24"/>
        </w:rPr>
      </w:pPr>
      <w:r>
        <w:t>11.3</w:t>
      </w:r>
      <w:r>
        <w:rPr>
          <w:sz w:val="24"/>
          <w:szCs w:val="24"/>
        </w:rPr>
        <w:tab/>
      </w:r>
      <w:r>
        <w:t>Scalability requirements</w:t>
      </w:r>
      <w:r>
        <w:tab/>
      </w:r>
      <w:r>
        <w:fldChar w:fldCharType="begin"/>
      </w:r>
      <w:r>
        <w:instrText xml:space="preserve"> PAGEREF _Toc80007188 \h </w:instrText>
      </w:r>
      <w:r>
        <w:fldChar w:fldCharType="separate"/>
      </w:r>
      <w:r w:rsidR="00017A05">
        <w:t>24</w:t>
      </w:r>
      <w:r>
        <w:fldChar w:fldCharType="end"/>
      </w:r>
    </w:p>
    <w:p w:rsidR="00950457" w:rsidRDefault="00950457">
      <w:pPr>
        <w:pStyle w:val="TOC1"/>
        <w:rPr>
          <w:b w:val="0"/>
          <w:i w:val="0"/>
          <w:szCs w:val="24"/>
        </w:rPr>
      </w:pPr>
      <w:r w:rsidRPr="00D51ADB">
        <w:lastRenderedPageBreak/>
        <w:t>12.</w:t>
      </w:r>
      <w:r>
        <w:rPr>
          <w:b w:val="0"/>
          <w:i w:val="0"/>
          <w:szCs w:val="24"/>
        </w:rPr>
        <w:tab/>
      </w:r>
      <w:r>
        <w:t>OPEN ISSUES</w:t>
      </w:r>
      <w:r>
        <w:tab/>
      </w:r>
      <w:r>
        <w:fldChar w:fldCharType="begin"/>
      </w:r>
      <w:r>
        <w:instrText xml:space="preserve"> PAGEREF _Toc80007189 \h </w:instrText>
      </w:r>
      <w:r>
        <w:fldChar w:fldCharType="separate"/>
      </w:r>
      <w:r w:rsidR="00017A05">
        <w:t>24</w:t>
      </w:r>
      <w:r>
        <w:fldChar w:fldCharType="end"/>
      </w:r>
    </w:p>
    <w:p w:rsidR="00B139DE" w:rsidRDefault="002317E0" w:rsidP="00B139DE">
      <w:pPr>
        <w:pStyle w:val="TOC1"/>
        <w:rPr>
          <w:caps/>
        </w:rPr>
      </w:pPr>
      <w:r>
        <w:rPr>
          <w:caps/>
        </w:rPr>
        <w:fldChar w:fldCharType="end"/>
      </w:r>
    </w:p>
    <w:p w:rsidR="002317E0" w:rsidRDefault="002317E0">
      <w:r>
        <w:br w:type="page"/>
      </w:r>
    </w:p>
    <w:p w:rsidR="002317E0" w:rsidRDefault="002317E0">
      <w:pPr>
        <w:pStyle w:val="DocumentMap"/>
      </w:pPr>
      <w:bookmarkStart w:id="33" w:name="_Toc458895191"/>
      <w:bookmarkStart w:id="34" w:name="_Toc80007161"/>
      <w:bookmarkEnd w:id="19"/>
      <w:bookmarkEnd w:id="20"/>
      <w:bookmarkEnd w:id="21"/>
      <w:bookmarkEnd w:id="22"/>
      <w:bookmarkEnd w:id="23"/>
      <w:bookmarkEnd w:id="24"/>
      <w:bookmarkEnd w:id="25"/>
      <w:bookmarkEnd w:id="26"/>
      <w:bookmarkEnd w:id="27"/>
      <w:bookmarkEnd w:id="28"/>
      <w:bookmarkEnd w:id="29"/>
      <w:bookmarkEnd w:id="30"/>
      <w:bookmarkEnd w:id="31"/>
      <w:bookmarkEnd w:id="32"/>
      <w:r>
        <w:lastRenderedPageBreak/>
        <w:t>OBJECTIVES AND SCOPE</w:t>
      </w:r>
      <w:bookmarkEnd w:id="33"/>
      <w:bookmarkEnd w:id="34"/>
    </w:p>
    <w:p w:rsidR="002317E0" w:rsidRDefault="00E464ED">
      <w:pPr>
        <w:ind w:left="0"/>
      </w:pPr>
      <w:r w:rsidRPr="00E464ED">
        <w:t>We have developed a system that utilizes machine learning algorithms and datasets containing information on glucose levels and blood pressure. The purpose of this system is to predict the likelihood of a patient having diabetes. By analyzing the input data, the system generates predictions regarding the presence or absence of diabetes in the patient.</w:t>
      </w:r>
    </w:p>
    <w:p w:rsidR="002317E0" w:rsidRDefault="002317E0">
      <w:pPr>
        <w:pStyle w:val="DocumentMap"/>
      </w:pPr>
      <w:bookmarkStart w:id="35" w:name="_Toc80007162"/>
      <w:r>
        <w:t>INTENDED AUDIENCE</w:t>
      </w:r>
      <w:bookmarkEnd w:id="35"/>
    </w:p>
    <w:p w:rsidR="009F6FB9" w:rsidRDefault="009F6FB9" w:rsidP="000A1F15">
      <w:pPr>
        <w:ind w:left="720"/>
      </w:pPr>
    </w:p>
    <w:p w:rsidR="002317E0" w:rsidRDefault="00E464ED">
      <w:pPr>
        <w:numPr>
          <w:ins w:id="36" w:author="Adithi V" w:date="2004-08-06T01:49:00Z"/>
        </w:numPr>
        <w:ind w:left="0"/>
      </w:pPr>
      <w:r w:rsidRPr="00E464ED">
        <w:t>This document is meant to undergo review by the customer, as well as by test plan developers and code developers involved in the project. It aims to gather feedback and input from these stakeholders to ensure the accuracy, completeness, and effectiveness of the document.</w:t>
      </w:r>
      <w:r w:rsidR="00A138EE">
        <w:tab/>
      </w:r>
    </w:p>
    <w:p w:rsidR="002317E0" w:rsidRDefault="002317E0">
      <w:pPr>
        <w:pStyle w:val="DocumentMap"/>
      </w:pPr>
      <w:bookmarkStart w:id="37" w:name="_Toc80007163"/>
      <w:r>
        <w:t>DEFINITIONS, ACRONYMS AND ABBREVIATIONS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0"/>
        <w:gridCol w:w="6500"/>
      </w:tblGrid>
      <w:tr w:rsidR="00BB5966" w:rsidRPr="00BD349E" w:rsidTr="001675BA">
        <w:tc>
          <w:tcPr>
            <w:tcW w:w="1520" w:type="dxa"/>
            <w:shd w:val="clear" w:color="auto" w:fill="auto"/>
          </w:tcPr>
          <w:p w:rsidR="00BB5966" w:rsidRPr="00BD349E" w:rsidRDefault="001675BA" w:rsidP="00BD349E">
            <w:pPr>
              <w:spacing w:line="360" w:lineRule="auto"/>
              <w:rPr>
                <w:b/>
              </w:rPr>
            </w:pPr>
            <w:r>
              <w:rPr>
                <w:b/>
              </w:rPr>
              <w:t>ML</w:t>
            </w:r>
          </w:p>
        </w:tc>
        <w:tc>
          <w:tcPr>
            <w:tcW w:w="6716" w:type="dxa"/>
            <w:shd w:val="clear" w:color="auto" w:fill="auto"/>
          </w:tcPr>
          <w:p w:rsidR="00BB5966" w:rsidRPr="00FE36A0" w:rsidRDefault="001675BA" w:rsidP="00BD349E">
            <w:pPr>
              <w:spacing w:line="360" w:lineRule="auto"/>
            </w:pPr>
            <w:r>
              <w:t>Machine Learning</w:t>
            </w:r>
          </w:p>
        </w:tc>
      </w:tr>
      <w:tr w:rsidR="00BB5966" w:rsidRPr="00BD349E" w:rsidTr="001675BA">
        <w:tc>
          <w:tcPr>
            <w:tcW w:w="1520" w:type="dxa"/>
            <w:shd w:val="clear" w:color="auto" w:fill="auto"/>
          </w:tcPr>
          <w:p w:rsidR="00BB5966" w:rsidRPr="00BD349E" w:rsidRDefault="001675BA" w:rsidP="00BD349E">
            <w:pPr>
              <w:spacing w:line="360" w:lineRule="auto"/>
              <w:rPr>
                <w:b/>
              </w:rPr>
            </w:pPr>
            <w:r>
              <w:rPr>
                <w:b/>
              </w:rPr>
              <w:t>AI</w:t>
            </w:r>
          </w:p>
        </w:tc>
        <w:tc>
          <w:tcPr>
            <w:tcW w:w="6716" w:type="dxa"/>
            <w:shd w:val="clear" w:color="auto" w:fill="auto"/>
          </w:tcPr>
          <w:p w:rsidR="00BB5966" w:rsidRPr="00FE36A0" w:rsidRDefault="001675BA" w:rsidP="00BD349E">
            <w:pPr>
              <w:spacing w:line="360" w:lineRule="auto"/>
            </w:pPr>
            <w:r>
              <w:t>Artificial Intelligence</w:t>
            </w:r>
          </w:p>
        </w:tc>
      </w:tr>
      <w:tr w:rsidR="00BB5966" w:rsidRPr="00BD349E" w:rsidTr="001675BA">
        <w:tc>
          <w:tcPr>
            <w:tcW w:w="1520" w:type="dxa"/>
            <w:shd w:val="clear" w:color="auto" w:fill="auto"/>
          </w:tcPr>
          <w:p w:rsidR="00BB5966" w:rsidRPr="00BD349E" w:rsidRDefault="001675BA" w:rsidP="00BD349E">
            <w:pPr>
              <w:spacing w:line="360" w:lineRule="auto"/>
              <w:rPr>
                <w:b/>
              </w:rPr>
            </w:pPr>
            <w:r>
              <w:rPr>
                <w:b/>
              </w:rPr>
              <w:t>DL</w:t>
            </w:r>
          </w:p>
        </w:tc>
        <w:tc>
          <w:tcPr>
            <w:tcW w:w="6716" w:type="dxa"/>
            <w:shd w:val="clear" w:color="auto" w:fill="auto"/>
          </w:tcPr>
          <w:p w:rsidR="00BB5966" w:rsidRDefault="001675BA" w:rsidP="00BD349E">
            <w:pPr>
              <w:spacing w:line="360" w:lineRule="auto"/>
            </w:pPr>
            <w:r>
              <w:t>Deep learning</w:t>
            </w:r>
          </w:p>
        </w:tc>
      </w:tr>
      <w:tr w:rsidR="00BB5966" w:rsidRPr="00BD349E" w:rsidTr="001675BA">
        <w:tc>
          <w:tcPr>
            <w:tcW w:w="1520" w:type="dxa"/>
            <w:shd w:val="clear" w:color="auto" w:fill="auto"/>
          </w:tcPr>
          <w:p w:rsidR="00BB5966" w:rsidRPr="00BD349E" w:rsidRDefault="001675BA" w:rsidP="00BD349E">
            <w:pPr>
              <w:spacing w:line="360" w:lineRule="auto"/>
              <w:rPr>
                <w:b/>
              </w:rPr>
            </w:pPr>
            <w:r>
              <w:rPr>
                <w:b/>
              </w:rPr>
              <w:t>NB</w:t>
            </w:r>
          </w:p>
        </w:tc>
        <w:tc>
          <w:tcPr>
            <w:tcW w:w="6716" w:type="dxa"/>
            <w:shd w:val="clear" w:color="auto" w:fill="auto"/>
          </w:tcPr>
          <w:p w:rsidR="00BB5966" w:rsidRDefault="001675BA" w:rsidP="00BD349E">
            <w:pPr>
              <w:spacing w:line="360" w:lineRule="auto"/>
            </w:pPr>
            <w:r>
              <w:t>Naïve Bayes</w:t>
            </w:r>
          </w:p>
        </w:tc>
      </w:tr>
    </w:tbl>
    <w:p w:rsidR="002317E0" w:rsidRDefault="002317E0" w:rsidP="001675BA">
      <w:pPr>
        <w:pStyle w:val="TOC6"/>
        <w:ind w:left="0"/>
      </w:pPr>
      <w:r>
        <w:t xml:space="preserve">    </w:t>
      </w:r>
    </w:p>
    <w:p w:rsidR="002317E0" w:rsidRDefault="002317E0">
      <w:pPr>
        <w:pStyle w:val="DocumentMap"/>
      </w:pPr>
      <w:bookmarkStart w:id="38" w:name="_Toc80007164"/>
      <w:r>
        <w:t>REFERENCES</w:t>
      </w:r>
      <w:bookmarkEnd w:id="38"/>
    </w:p>
    <w:p w:rsidR="00977A99" w:rsidRDefault="001675BA" w:rsidP="00977A99">
      <w:pPr>
        <w:ind w:left="1080"/>
      </w:pPr>
      <w:r>
        <w:t>Code provided</w:t>
      </w:r>
    </w:p>
    <w:p w:rsidR="002317E0" w:rsidRDefault="002317E0">
      <w:pPr>
        <w:pStyle w:val="DocumentMap"/>
      </w:pPr>
      <w:bookmarkStart w:id="39" w:name="_Toc80007165"/>
      <w:r>
        <w:t>REQUIREMENTS OVERVIEW</w:t>
      </w:r>
      <w:bookmarkEnd w:id="39"/>
    </w:p>
    <w:p w:rsidR="002317E0" w:rsidRDefault="002317E0" w:rsidP="00E464ED">
      <w:pPr>
        <w:pStyle w:val="Heading2"/>
        <w:numPr>
          <w:numberingChange w:id="40" w:author="voruganp" w:date="2002-01-31T11:50:00Z" w:original="%1:5:0:.%2:1:0:"/>
        </w:numPr>
      </w:pPr>
      <w:bookmarkStart w:id="41" w:name="_Toc80007166"/>
      <w:r>
        <w:t>Project Perspective</w:t>
      </w:r>
      <w:bookmarkEnd w:id="41"/>
    </w:p>
    <w:p w:rsidR="00FD3401" w:rsidRDefault="00E464ED" w:rsidP="00FB2399">
      <w:pPr>
        <w:pStyle w:val="BodyText"/>
      </w:pPr>
      <w:r w:rsidRPr="00E464ED">
        <w:t>The objective of this project is to develop a platform-independent program that accurately predicts the likelihood of a person having diabetes based on their glucose and blood pressure levels. This program is designed to be user-friendly, allowing users to easily and efficiently analyze their dataset and obtain accurate predictions regarding the presence or absence of diabetes.</w:t>
      </w:r>
    </w:p>
    <w:p w:rsidR="00FD3401" w:rsidRDefault="00FD3401" w:rsidP="00FB2399">
      <w:pPr>
        <w:tabs>
          <w:tab w:val="clear" w:pos="792"/>
        </w:tabs>
        <w:ind w:left="0"/>
        <w:jc w:val="both"/>
      </w:pPr>
    </w:p>
    <w:p w:rsidR="00FD3401" w:rsidRDefault="00FD3401" w:rsidP="00FD3401">
      <w:pPr>
        <w:tabs>
          <w:tab w:val="clear" w:pos="792"/>
        </w:tabs>
        <w:jc w:val="both"/>
      </w:pPr>
    </w:p>
    <w:p w:rsidR="002317E0" w:rsidRDefault="002317E0">
      <w:pPr>
        <w:pStyle w:val="DocumentMap"/>
      </w:pPr>
      <w:bookmarkStart w:id="42" w:name="_Toc80007172"/>
      <w:r>
        <w:t>EXTERNAL INTERFACE REQUIREMENTS</w:t>
      </w:r>
      <w:bookmarkEnd w:id="42"/>
      <w:r>
        <w:tab/>
      </w:r>
    </w:p>
    <w:p w:rsidR="00E464ED" w:rsidRPr="00E464ED" w:rsidRDefault="00E464ED" w:rsidP="00E464ED">
      <w:pPr>
        <w:pStyle w:val="Heading2"/>
        <w:numPr>
          <w:numberingChange w:id="43" w:author="voruganp" w:date="2002-01-31T11:50:00Z" w:original="%1:6:0:.%2:2:0:"/>
        </w:numPr>
      </w:pPr>
      <w:bookmarkStart w:id="44" w:name="_Toc80007174"/>
      <w:r w:rsidRPr="00E464ED">
        <w:t>The user interface of the program includes a window where users can input their glucose and blood pressure levels. It is important for users to enter accurate data within the normal range. If the entered data appears to be outside the normal range, a warning window will be displayed to alert the user.</w:t>
      </w:r>
    </w:p>
    <w:p w:rsidR="002317E0" w:rsidRDefault="002317E0" w:rsidP="00E464ED">
      <w:pPr>
        <w:pStyle w:val="Heading2"/>
      </w:pPr>
      <w:r>
        <w:t>Hardware interfaces</w:t>
      </w:r>
      <w:bookmarkEnd w:id="44"/>
    </w:p>
    <w:p w:rsidR="00AE79C4" w:rsidRDefault="00633CF7" w:rsidP="00AE79C4">
      <w:pPr>
        <w:pStyle w:val="BodyText"/>
      </w:pPr>
      <w:r>
        <w:lastRenderedPageBreak/>
        <w:t>CPU</w:t>
      </w:r>
      <w:r w:rsidR="00AE79C4">
        <w:t xml:space="preserve"> above i5</w:t>
      </w:r>
      <w:r>
        <w:br/>
        <w:t>RA</w:t>
      </w:r>
      <w:r w:rsidR="00AE79C4">
        <w:t>M of atleast 8GB to 16GB</w:t>
      </w:r>
      <w:r>
        <w:br/>
        <w:t>Storage</w:t>
      </w:r>
      <w:r w:rsidR="00AE79C4">
        <w:t xml:space="preserve"> to store the data set</w:t>
      </w:r>
    </w:p>
    <w:p w:rsidR="00D218FB" w:rsidRPr="001E2F1B" w:rsidRDefault="00D218FB" w:rsidP="00AE79C4">
      <w:pPr>
        <w:pStyle w:val="BodyText"/>
        <w:numPr>
          <w:ins w:id="45" w:author="Adithi V" w:date="2004-08-06T02:31:00Z"/>
        </w:numPr>
      </w:pPr>
    </w:p>
    <w:p w:rsidR="002317E0" w:rsidRDefault="002317E0" w:rsidP="00E464ED">
      <w:pPr>
        <w:pStyle w:val="Heading2"/>
        <w:numPr>
          <w:numberingChange w:id="46" w:author="voruganp" w:date="2002-01-31T11:50:00Z" w:original="%1:6:0:.%2:3:0:"/>
        </w:numPr>
      </w:pPr>
      <w:bookmarkStart w:id="47" w:name="_Toc80007175"/>
      <w:r>
        <w:t>Software interfaces</w:t>
      </w:r>
      <w:bookmarkEnd w:id="47"/>
    </w:p>
    <w:p w:rsidR="00A53DFF" w:rsidRDefault="00633CF7" w:rsidP="00AE79C4">
      <w:pPr>
        <w:pStyle w:val="BodyText"/>
      </w:pPr>
      <w:r>
        <w:t>Data set collection</w:t>
      </w:r>
    </w:p>
    <w:p w:rsidR="00AB545E" w:rsidRDefault="00AE79C4" w:rsidP="00AE79C4">
      <w:pPr>
        <w:pStyle w:val="BodyText"/>
      </w:pPr>
      <w:r>
        <w:t xml:space="preserve">Warning page </w:t>
      </w:r>
    </w:p>
    <w:p w:rsidR="002317E0" w:rsidRDefault="002317E0" w:rsidP="00E464ED">
      <w:pPr>
        <w:pStyle w:val="Heading2"/>
        <w:numPr>
          <w:numberingChange w:id="48" w:author="voruganp" w:date="2002-01-31T11:50:00Z" w:original="%1:6:0:.%2:4:0:"/>
        </w:numPr>
      </w:pPr>
      <w:bookmarkStart w:id="49" w:name="_Toc80007176"/>
      <w:r>
        <w:t>Communication interfaces</w:t>
      </w:r>
      <w:bookmarkEnd w:id="49"/>
    </w:p>
    <w:p w:rsidR="00AE79C4" w:rsidRDefault="00AE79C4" w:rsidP="00AE79C4">
      <w:pPr>
        <w:pStyle w:val="BodyText"/>
      </w:pPr>
      <w:r>
        <w:t>Data collection interface</w:t>
      </w:r>
    </w:p>
    <w:p w:rsidR="00AE79C4" w:rsidRDefault="00AE79C4" w:rsidP="00AE79C4">
      <w:pPr>
        <w:pStyle w:val="BodyText"/>
      </w:pPr>
      <w:r>
        <w:t>Data processing interface</w:t>
      </w:r>
    </w:p>
    <w:p w:rsidR="00AE79C4" w:rsidRDefault="00AE79C4" w:rsidP="00AE79C4">
      <w:pPr>
        <w:pStyle w:val="BodyText"/>
      </w:pPr>
      <w:r>
        <w:t>Prediction interface</w:t>
      </w:r>
    </w:p>
    <w:p w:rsidR="00AE79C4" w:rsidRDefault="00AE79C4" w:rsidP="00AE79C4">
      <w:pPr>
        <w:pStyle w:val="BodyText"/>
      </w:pPr>
    </w:p>
    <w:p w:rsidR="000A67FD" w:rsidRDefault="002317E0" w:rsidP="00D767E9">
      <w:pPr>
        <w:pStyle w:val="DocumentMap"/>
      </w:pPr>
      <w:bookmarkStart w:id="50" w:name="_Toc80007177"/>
      <w:r>
        <w:t>FUNCTIONAL REQUIREMENTS</w:t>
      </w:r>
      <w:bookmarkEnd w:id="50"/>
    </w:p>
    <w:p w:rsidR="00D767E9" w:rsidRDefault="00D767E9" w:rsidP="00E464ED">
      <w:pPr>
        <w:pStyle w:val="Heading2"/>
        <w:numPr>
          <w:numberingChange w:id="51" w:author="Prathyusha" w:date="2004-08-08T00:33:00Z" w:original="%1:7:0:.%2:1:0:"/>
        </w:numPr>
      </w:pPr>
      <w:bookmarkStart w:id="52" w:name="_Toc80007178"/>
      <w:r>
        <w:t>Graphical User Interface</w:t>
      </w:r>
      <w:bookmarkEnd w:id="52"/>
    </w:p>
    <w:p w:rsidR="00D767E9" w:rsidRDefault="00D767E9" w:rsidP="00592E45">
      <w:pPr>
        <w:pStyle w:val="Heading3"/>
        <w:tabs>
          <w:tab w:val="num" w:pos="1062"/>
        </w:tabs>
        <w:ind w:left="1062"/>
        <w:jc w:val="both"/>
      </w:pPr>
      <w:r>
        <w:t>RFP Id-F1</w:t>
      </w:r>
    </w:p>
    <w:p w:rsidR="00D767E9" w:rsidRDefault="00D767E9" w:rsidP="00592E45">
      <w:pPr>
        <w:jc w:val="both"/>
      </w:pPr>
    </w:p>
    <w:p w:rsidR="00D767E9" w:rsidRDefault="00D767E9" w:rsidP="00592E45">
      <w:pPr>
        <w:pStyle w:val="Heading3"/>
        <w:tabs>
          <w:tab w:val="num" w:pos="1062"/>
        </w:tabs>
        <w:ind w:left="1062"/>
        <w:jc w:val="both"/>
      </w:pPr>
      <w:r>
        <w:t>Description</w:t>
      </w:r>
    </w:p>
    <w:p w:rsidR="00D767E9" w:rsidRDefault="00D767E9" w:rsidP="0082019A">
      <w:pPr>
        <w:ind w:left="1062"/>
        <w:jc w:val="both"/>
      </w:pPr>
      <w:r>
        <w:t xml:space="preserve">F1.1 window for </w:t>
      </w:r>
      <w:r w:rsidR="00AE79C4">
        <w:t>Prediction results</w:t>
      </w:r>
    </w:p>
    <w:p w:rsidR="00D767E9" w:rsidRDefault="00D767E9" w:rsidP="0082019A">
      <w:pPr>
        <w:ind w:left="1062"/>
        <w:jc w:val="both"/>
      </w:pPr>
      <w:r>
        <w:t xml:space="preserve">    </w:t>
      </w:r>
    </w:p>
    <w:p w:rsidR="00D767E9" w:rsidRDefault="00D767E9" w:rsidP="00301117">
      <w:pPr>
        <w:ind w:left="1062"/>
        <w:jc w:val="both"/>
      </w:pPr>
      <w:r>
        <w:t xml:space="preserve">This user window will accept the </w:t>
      </w:r>
    </w:p>
    <w:p w:rsidR="00D767E9" w:rsidRDefault="00AE79C4">
      <w:pPr>
        <w:numPr>
          <w:ilvl w:val="0"/>
          <w:numId w:val="9"/>
        </w:numPr>
        <w:tabs>
          <w:tab w:val="clear" w:pos="1512"/>
          <w:tab w:val="num" w:pos="1692"/>
        </w:tabs>
        <w:ind w:left="1692"/>
        <w:jc w:val="both"/>
      </w:pPr>
      <w:r>
        <w:t>Glucose</w:t>
      </w:r>
    </w:p>
    <w:p w:rsidR="00375814" w:rsidRDefault="00AE79C4">
      <w:pPr>
        <w:numPr>
          <w:ilvl w:val="0"/>
          <w:numId w:val="9"/>
        </w:numPr>
        <w:tabs>
          <w:tab w:val="clear" w:pos="1512"/>
          <w:tab w:val="num" w:pos="1692"/>
        </w:tabs>
        <w:ind w:left="1692"/>
        <w:jc w:val="both"/>
      </w:pPr>
      <w:r>
        <w:t>Blood pressure</w:t>
      </w:r>
    </w:p>
    <w:p w:rsidR="009A5A7C" w:rsidRDefault="009A5A7C" w:rsidP="00375814">
      <w:pPr>
        <w:ind w:left="0"/>
      </w:pPr>
    </w:p>
    <w:p w:rsidR="009B4710" w:rsidRDefault="009B4710" w:rsidP="007C248F">
      <w:pPr>
        <w:ind w:left="0"/>
      </w:pPr>
    </w:p>
    <w:p w:rsidR="009B4710" w:rsidRDefault="009B4710" w:rsidP="007C248F">
      <w:pPr>
        <w:ind w:left="0"/>
      </w:pPr>
    </w:p>
    <w:p w:rsidR="00636A21" w:rsidRDefault="00636A21" w:rsidP="007C248F">
      <w:pPr>
        <w:ind w:left="0"/>
      </w:pPr>
      <w:r>
        <w:tab/>
      </w:r>
    </w:p>
    <w:p w:rsidR="00931770" w:rsidRDefault="00931770" w:rsidP="007C248F">
      <w:pPr>
        <w:ind w:left="0"/>
      </w:pPr>
    </w:p>
    <w:p w:rsidR="00931770" w:rsidRDefault="00931770" w:rsidP="007C248F">
      <w:pPr>
        <w:ind w:left="0"/>
      </w:pPr>
    </w:p>
    <w:p w:rsidR="00931770" w:rsidRDefault="00931770" w:rsidP="007C248F">
      <w:pPr>
        <w:ind w:left="0"/>
      </w:pPr>
    </w:p>
    <w:p w:rsidR="00931770" w:rsidRDefault="00931770" w:rsidP="007C248F">
      <w:pPr>
        <w:ind w:left="0"/>
      </w:pPr>
    </w:p>
    <w:p w:rsidR="00F44C38" w:rsidRPr="00BC012B" w:rsidRDefault="00F44C38" w:rsidP="004B2E07">
      <w:pPr>
        <w:ind w:left="0"/>
        <w:rPr>
          <w:rFonts w:cs="Arial"/>
          <w:sz w:val="28"/>
          <w:szCs w:val="28"/>
        </w:rPr>
      </w:pPr>
    </w:p>
    <w:p w:rsidR="002317E0" w:rsidRDefault="00D54D46">
      <w:pPr>
        <w:pStyle w:val="DocumentMap"/>
      </w:pPr>
      <w:r>
        <w:t>Code</w:t>
      </w:r>
    </w:p>
    <w:p w:rsidR="00D54D46" w:rsidRDefault="00D54D46" w:rsidP="00D54D46">
      <w:pPr>
        <w:ind w:left="0"/>
        <w:jc w:val="both"/>
      </w:pPr>
      <w:r>
        <w:t xml:space="preserve">import </w:t>
      </w:r>
      <w:proofErr w:type="spellStart"/>
      <w:r>
        <w:t>numpy</w:t>
      </w:r>
      <w:proofErr w:type="spellEnd"/>
      <w:r>
        <w:t xml:space="preserve"> as np</w:t>
      </w:r>
    </w:p>
    <w:p w:rsidR="00D54D46" w:rsidRDefault="00D54D46" w:rsidP="00D54D46">
      <w:pPr>
        <w:ind w:left="0"/>
        <w:jc w:val="both"/>
      </w:pPr>
      <w:r>
        <w:t>import pandas as pd</w:t>
      </w:r>
    </w:p>
    <w:p w:rsidR="00D54D46" w:rsidRDefault="00D54D46" w:rsidP="00D54D46">
      <w:pPr>
        <w:ind w:left="0"/>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rsidR="00D54D46" w:rsidRDefault="00D54D46" w:rsidP="00D54D46">
      <w:pPr>
        <w:ind w:left="0"/>
        <w:jc w:val="both"/>
      </w:pPr>
      <w:r>
        <w:t xml:space="preserve">from </w:t>
      </w:r>
      <w:proofErr w:type="spellStart"/>
      <w:proofErr w:type="gramStart"/>
      <w:r>
        <w:t>sklearn.naive</w:t>
      </w:r>
      <w:proofErr w:type="gramEnd"/>
      <w:r>
        <w:t>_bayes</w:t>
      </w:r>
      <w:proofErr w:type="spellEnd"/>
      <w:r>
        <w:t xml:space="preserve"> import </w:t>
      </w:r>
      <w:proofErr w:type="spellStart"/>
      <w:r>
        <w:t>GaussianNB</w:t>
      </w:r>
      <w:proofErr w:type="spellEnd"/>
    </w:p>
    <w:p w:rsidR="00D54D46" w:rsidRDefault="00D54D46" w:rsidP="00D54D46">
      <w:pPr>
        <w:ind w:left="0"/>
        <w:jc w:val="both"/>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rsidR="00D54D46" w:rsidRDefault="00D54D46" w:rsidP="00D54D46">
      <w:pPr>
        <w:ind w:left="0"/>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rsidR="00D54D46" w:rsidRDefault="00D54D46" w:rsidP="00D54D46">
      <w:pPr>
        <w:ind w:left="0"/>
        <w:jc w:val="both"/>
      </w:pPr>
      <w:r>
        <w:t xml:space="preserve">import seaborn as </w:t>
      </w:r>
      <w:proofErr w:type="spellStart"/>
      <w:r>
        <w:t>sns</w:t>
      </w:r>
      <w:proofErr w:type="spellEnd"/>
    </w:p>
    <w:p w:rsidR="00D54D46" w:rsidRDefault="00D54D46" w:rsidP="00D54D46">
      <w:pPr>
        <w:ind w:left="0"/>
        <w:jc w:val="both"/>
      </w:pPr>
      <w:proofErr w:type="spellStart"/>
      <w:r>
        <w:t>df</w:t>
      </w:r>
      <w:proofErr w:type="spellEnd"/>
      <w:r>
        <w:t xml:space="preserve"> = </w:t>
      </w:r>
      <w:proofErr w:type="spellStart"/>
      <w:proofErr w:type="gramStart"/>
      <w:r>
        <w:t>pd.read</w:t>
      </w:r>
      <w:proofErr w:type="gramEnd"/>
      <w:r>
        <w:t>_csv</w:t>
      </w:r>
      <w:proofErr w:type="spellEnd"/>
      <w:r>
        <w:t>("Naive-Bayes-Classifier-Data.csv")</w:t>
      </w:r>
    </w:p>
    <w:p w:rsidR="00D54D46" w:rsidRDefault="00D54D46" w:rsidP="00D54D46">
      <w:pPr>
        <w:ind w:left="0"/>
        <w:jc w:val="both"/>
      </w:pPr>
      <w:proofErr w:type="spellStart"/>
      <w:proofErr w:type="gramStart"/>
      <w:r>
        <w:lastRenderedPageBreak/>
        <w:t>df.head</w:t>
      </w:r>
      <w:proofErr w:type="spellEnd"/>
      <w:proofErr w:type="gramEnd"/>
      <w:r>
        <w:t>()</w:t>
      </w:r>
    </w:p>
    <w:p w:rsidR="00D54D46" w:rsidRDefault="00D54D46" w:rsidP="00D54D46">
      <w:pPr>
        <w:ind w:left="0"/>
        <w:jc w:val="both"/>
      </w:pPr>
      <w:r>
        <w:t>x=</w:t>
      </w:r>
      <w:proofErr w:type="spellStart"/>
      <w:proofErr w:type="gramStart"/>
      <w:r>
        <w:t>df.drop</w:t>
      </w:r>
      <w:proofErr w:type="spellEnd"/>
      <w:proofErr w:type="gramEnd"/>
      <w:r>
        <w:t>('</w:t>
      </w:r>
      <w:proofErr w:type="spellStart"/>
      <w:r>
        <w:t>diabetes',axis</w:t>
      </w:r>
      <w:proofErr w:type="spellEnd"/>
      <w:r>
        <w:t>=1)</w:t>
      </w:r>
    </w:p>
    <w:p w:rsidR="00D54D46" w:rsidRDefault="00D54D46" w:rsidP="00D54D46">
      <w:pPr>
        <w:ind w:left="0"/>
        <w:jc w:val="both"/>
      </w:pPr>
      <w:r>
        <w:t>y=</w:t>
      </w:r>
      <w:proofErr w:type="spellStart"/>
      <w:r>
        <w:t>df</w:t>
      </w:r>
      <w:proofErr w:type="spellEnd"/>
      <w:r>
        <w:t>['diabetes']</w:t>
      </w:r>
    </w:p>
    <w:p w:rsidR="00D54D46" w:rsidRDefault="00D54D46" w:rsidP="00D54D46">
      <w:pPr>
        <w:ind w:left="0"/>
        <w:jc w:val="both"/>
      </w:pPr>
      <w:proofErr w:type="spellStart"/>
      <w:r>
        <w:t>x_</w:t>
      </w:r>
      <w:proofErr w:type="gramStart"/>
      <w:r>
        <w:t>train,x</w:t>
      </w:r>
      <w:proofErr w:type="gramEnd"/>
      <w:r>
        <w:t>_test,y_train,y_test</w:t>
      </w:r>
      <w:proofErr w:type="spellEnd"/>
      <w:r>
        <w:t xml:space="preserve"> = </w:t>
      </w:r>
      <w:proofErr w:type="spellStart"/>
      <w:r>
        <w:t>train_test_split</w:t>
      </w:r>
      <w:proofErr w:type="spellEnd"/>
      <w:r>
        <w:t>(</w:t>
      </w:r>
      <w:proofErr w:type="spellStart"/>
      <w:r>
        <w:t>x,y,test_size</w:t>
      </w:r>
      <w:proofErr w:type="spellEnd"/>
      <w:r>
        <w:t>=0.25,random_state=42)</w:t>
      </w:r>
    </w:p>
    <w:p w:rsidR="00D54D46" w:rsidRDefault="00D54D46" w:rsidP="00D54D46">
      <w:pPr>
        <w:ind w:left="0"/>
        <w:jc w:val="both"/>
      </w:pPr>
      <w:r>
        <w:t>model=</w:t>
      </w:r>
      <w:proofErr w:type="spellStart"/>
      <w:proofErr w:type="gramStart"/>
      <w:r>
        <w:t>GaussianNB</w:t>
      </w:r>
      <w:proofErr w:type="spellEnd"/>
      <w:r>
        <w:t>(</w:t>
      </w:r>
      <w:proofErr w:type="gramEnd"/>
      <w:r>
        <w:t>)</w:t>
      </w:r>
    </w:p>
    <w:p w:rsidR="00D54D46" w:rsidRDefault="00D54D46" w:rsidP="00D54D46">
      <w:pPr>
        <w:ind w:left="0"/>
        <w:jc w:val="both"/>
      </w:pPr>
      <w:proofErr w:type="spellStart"/>
      <w:r>
        <w:t>model.fit</w:t>
      </w:r>
      <w:proofErr w:type="spellEnd"/>
      <w:r>
        <w:t>(</w:t>
      </w:r>
      <w:proofErr w:type="spellStart"/>
      <w:r>
        <w:t>x_</w:t>
      </w:r>
      <w:proofErr w:type="gramStart"/>
      <w:r>
        <w:t>train,y</w:t>
      </w:r>
      <w:proofErr w:type="gramEnd"/>
      <w:r>
        <w:t>_train</w:t>
      </w:r>
      <w:proofErr w:type="spellEnd"/>
      <w:r>
        <w:t>)</w:t>
      </w:r>
    </w:p>
    <w:p w:rsidR="00D54D46" w:rsidRDefault="00D54D46" w:rsidP="00D54D46">
      <w:pPr>
        <w:ind w:left="0"/>
        <w:jc w:val="both"/>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rsidR="006C7BB5" w:rsidRDefault="00D54D46" w:rsidP="00D54D46">
      <w:pPr>
        <w:ind w:left="0"/>
        <w:jc w:val="both"/>
      </w:pPr>
      <w:proofErr w:type="spellStart"/>
      <w:r>
        <w:t>y_pred</w:t>
      </w:r>
      <w:proofErr w:type="spellEnd"/>
    </w:p>
    <w:p w:rsidR="002317E0" w:rsidRDefault="002317E0">
      <w:pPr>
        <w:pStyle w:val="DocumentMap"/>
        <w:numPr>
          <w:numberingChange w:id="53" w:author="voruganp" w:date="2002-01-31T11:50:00Z" w:original="%1:10:0:."/>
        </w:numPr>
      </w:pPr>
      <w:bookmarkStart w:id="54" w:name="_Toc80007184"/>
      <w:proofErr w:type="gramStart"/>
      <w:r>
        <w:t>MAINTAINABILITY  REQUIREMENTS</w:t>
      </w:r>
      <w:bookmarkEnd w:id="54"/>
      <w:proofErr w:type="gramEnd"/>
    </w:p>
    <w:p w:rsidR="005F0660" w:rsidRPr="00877B08" w:rsidRDefault="00D54D46" w:rsidP="00AE79C4">
      <w:pPr>
        <w:pStyle w:val="BodyText"/>
      </w:pPr>
      <w:r>
        <w:t>Maintaing the data model</w:t>
      </w:r>
    </w:p>
    <w:p w:rsidR="002317E0" w:rsidRDefault="002317E0">
      <w:pPr>
        <w:ind w:left="0"/>
      </w:pPr>
    </w:p>
    <w:p w:rsidR="002317E0" w:rsidRDefault="002317E0">
      <w:pPr>
        <w:ind w:left="720"/>
      </w:pPr>
    </w:p>
    <w:sectPr w:rsidR="002317E0" w:rsidSect="001675BA">
      <w:headerReference w:type="even" r:id="rId8"/>
      <w:headerReference w:type="default" r:id="rId9"/>
      <w:footerReference w:type="default" r:id="rId10"/>
      <w:pgSz w:w="11909" w:h="16834" w:code="9"/>
      <w:pgMar w:top="2160" w:right="2449" w:bottom="2160" w:left="1440" w:header="1298" w:footer="10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70F8" w:rsidRDefault="003870F8">
      <w:r>
        <w:separator/>
      </w:r>
    </w:p>
  </w:endnote>
  <w:endnote w:type="continuationSeparator" w:id="0">
    <w:p w:rsidR="003870F8" w:rsidRDefault="0038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C8F" w:rsidRDefault="00E464ED">
    <w:pPr>
      <w:tabs>
        <w:tab w:val="right" w:pos="9900"/>
      </w:tabs>
      <w:rPr>
        <w:sz w:val="16"/>
      </w:rPr>
    </w:pPr>
    <w:r>
      <w:rPr>
        <w:noProof/>
        <w:sz w:val="16"/>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100330</wp:posOffset>
              </wp:positionV>
              <wp:extent cx="5943600" cy="0"/>
              <wp:effectExtent l="0" t="0" r="0" b="0"/>
              <wp:wrapNone/>
              <wp:docPr id="4926802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6C95E8"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9pt" to="46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" o:allowincell="f"/>
          </w:pict>
        </mc:Fallback>
      </mc:AlternateContent>
    </w:r>
  </w:p>
  <w:p w:rsidR="000D5C8F" w:rsidRDefault="001675BA">
    <w:pPr>
      <w:pStyle w:val="Footer"/>
    </w:pPr>
    <w:r>
      <w:rPr>
        <w:b/>
      </w:rPr>
      <w:t>RV</w:t>
    </w:r>
    <w:r w:rsidR="000D5C8F">
      <w:rPr>
        <w:b/>
      </w:rPr>
      <w:t xml:space="preserve"> Restricted</w:t>
    </w:r>
    <w:r w:rsidR="000D5C8F">
      <w:tab/>
      <w:t>PRHB_SRS_T_V_1.0</w:t>
    </w:r>
    <w:r w:rsidR="000D5C8F">
      <w:tab/>
    </w:r>
    <w:r w:rsidR="000D5C8F">
      <w:rPr>
        <w:snapToGrid w:val="0"/>
      </w:rPr>
      <w:t xml:space="preserve">Page </w:t>
    </w:r>
    <w:r w:rsidR="000D5C8F">
      <w:rPr>
        <w:snapToGrid w:val="0"/>
      </w:rPr>
      <w:fldChar w:fldCharType="begin"/>
    </w:r>
    <w:r w:rsidR="000D5C8F">
      <w:rPr>
        <w:snapToGrid w:val="0"/>
      </w:rPr>
      <w:instrText xml:space="preserve"> PAGE </w:instrText>
    </w:r>
    <w:r w:rsidR="000D5C8F">
      <w:rPr>
        <w:snapToGrid w:val="0"/>
      </w:rPr>
      <w:fldChar w:fldCharType="separate"/>
    </w:r>
    <w:r w:rsidR="004520B4">
      <w:rPr>
        <w:noProof/>
        <w:snapToGrid w:val="0"/>
      </w:rPr>
      <w:t>2</w:t>
    </w:r>
    <w:r w:rsidR="000D5C8F">
      <w:rPr>
        <w:snapToGrid w:val="0"/>
      </w:rPr>
      <w:fldChar w:fldCharType="end"/>
    </w:r>
    <w:r w:rsidR="000D5C8F">
      <w:rPr>
        <w:snapToGrid w:val="0"/>
      </w:rPr>
      <w:t xml:space="preserve"> of </w:t>
    </w:r>
    <w:r w:rsidR="000D5C8F">
      <w:rPr>
        <w:snapToGrid w:val="0"/>
      </w:rPr>
      <w:fldChar w:fldCharType="begin"/>
    </w:r>
    <w:r w:rsidR="000D5C8F">
      <w:rPr>
        <w:snapToGrid w:val="0"/>
      </w:rPr>
      <w:instrText xml:space="preserve"> NUMPAGES </w:instrText>
    </w:r>
    <w:r w:rsidR="000D5C8F">
      <w:rPr>
        <w:snapToGrid w:val="0"/>
      </w:rPr>
      <w:fldChar w:fldCharType="separate"/>
    </w:r>
    <w:r w:rsidR="004520B4">
      <w:rPr>
        <w:noProof/>
        <w:snapToGrid w:val="0"/>
      </w:rPr>
      <w:t>25</w:t>
    </w:r>
    <w:r w:rsidR="000D5C8F">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70F8" w:rsidRDefault="003870F8">
      <w:r>
        <w:separator/>
      </w:r>
    </w:p>
  </w:footnote>
  <w:footnote w:type="continuationSeparator" w:id="0">
    <w:p w:rsidR="003870F8" w:rsidRDefault="00387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C8F" w:rsidRDefault="000D5C8F">
    <w:r>
      <w:t xml:space="preserve">Page </w:t>
    </w:r>
  </w:p>
  <w:p w:rsidR="000D5C8F" w:rsidRDefault="000D5C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5C8F" w:rsidRDefault="00E464ED" w:rsidP="00055143">
    <w:pPr>
      <w:pStyle w:val="Header"/>
      <w:tabs>
        <w:tab w:val="left" w:pos="450"/>
      </w:tabs>
    </w:pPr>
    <w:r>
      <w:drawing>
        <wp:inline distT="0" distB="0" distL="0" distR="0">
          <wp:extent cx="510540" cy="3187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318770"/>
                  </a:xfrm>
                  <a:prstGeom prst="rect">
                    <a:avLst/>
                  </a:prstGeom>
                  <a:noFill/>
                  <a:ln>
                    <a:noFill/>
                  </a:ln>
                </pic:spPr>
              </pic:pic>
            </a:graphicData>
          </a:graphic>
        </wp:inline>
      </w:drawing>
    </w:r>
    <w:r w:rsidR="001675BA">
      <w:t xml:space="preserve">Diabetes </w:t>
    </w:r>
    <w:r w:rsidR="003742AD">
      <w:t>Classifier</w:t>
    </w:r>
    <w:ins w:id="55" w:author="voruganp" w:date="2004-08-06T02:43:00Z">
      <w:r w:rsidR="000D5C8F">
        <w:tab/>
      </w:r>
    </w:ins>
    <w:r w:rsidR="000D5C8F">
      <w:t xml:space="preserve">Software Requirement Specification </w:t>
    </w:r>
    <w:r w:rsidR="000D5C8F">
      <w:tab/>
      <w:t>Version</w:t>
    </w:r>
    <w:ins w:id="56" w:author="voruganp" w:date="2004-08-06T02:43:00Z">
      <w:r w:rsidR="000D5C8F">
        <w:t xml:space="preserve"> </w:t>
      </w:r>
    </w:ins>
    <w:r w:rsidR="000D5C8F">
      <w:t>1</w:t>
    </w:r>
    <w:ins w:id="57" w:author="voruganp" w:date="2004-08-06T02:43:00Z">
      <w:r w:rsidR="000D5C8F">
        <w:t>.0</w:t>
      </w:r>
    </w:ins>
  </w:p>
  <w:p w:rsidR="000D5C8F" w:rsidRDefault="00E464ED">
    <w:r>
      <w:rPr>
        <w:noProof/>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24130</wp:posOffset>
              </wp:positionV>
              <wp:extent cx="5943600" cy="0"/>
              <wp:effectExtent l="0" t="0" r="0" b="0"/>
              <wp:wrapNone/>
              <wp:docPr id="163298294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D0222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4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073"/>
    <w:multiLevelType w:val="singleLevel"/>
    <w:tmpl w:val="1ED650BE"/>
    <w:lvl w:ilvl="0">
      <w:start w:val="1"/>
      <w:numFmt w:val="bullet"/>
      <w:pStyle w:val="listbultable"/>
      <w:lvlText w:val=""/>
      <w:lvlJc w:val="left"/>
      <w:pPr>
        <w:tabs>
          <w:tab w:val="num" w:pos="360"/>
        </w:tabs>
        <w:ind w:left="360" w:hanging="360"/>
      </w:pPr>
      <w:rPr>
        <w:rFonts w:ascii="Symbol" w:hAnsi="Symbol" w:hint="default"/>
        <w:sz w:val="28"/>
      </w:rPr>
    </w:lvl>
  </w:abstractNum>
  <w:abstractNum w:abstractNumId="1" w15:restartNumberingAfterBreak="0">
    <w:nsid w:val="13B669CC"/>
    <w:multiLevelType w:val="multilevel"/>
    <w:tmpl w:val="58B0CF2E"/>
    <w:lvl w:ilvl="0">
      <w:start w:val="1"/>
      <w:numFmt w:val="decimal"/>
      <w:pStyle w:val="DocumentMap"/>
      <w:lvlText w:val="%1."/>
      <w:lvlJc w:val="left"/>
      <w:pPr>
        <w:tabs>
          <w:tab w:val="num" w:pos="1359"/>
        </w:tabs>
        <w:ind w:left="1359" w:hanging="792"/>
      </w:pPr>
      <w:rPr>
        <w:rFonts w:ascii="Tahoma" w:hAnsi="Tahoma" w:hint="default"/>
        <w:b/>
        <w:i w:val="0"/>
      </w:rPr>
    </w:lvl>
    <w:lvl w:ilvl="1">
      <w:start w:val="1"/>
      <w:numFmt w:val="decimal"/>
      <w:isLgl/>
      <w:lvlText w:val="%1.%2"/>
      <w:lvlJc w:val="left"/>
      <w:pPr>
        <w:tabs>
          <w:tab w:val="num" w:pos="882"/>
        </w:tabs>
        <w:ind w:left="882" w:hanging="792"/>
      </w:pPr>
      <w:rPr>
        <w:rFonts w:hint="default"/>
      </w:rPr>
    </w:lvl>
    <w:lvl w:ilvl="2">
      <w:start w:val="1"/>
      <w:numFmt w:val="decimal"/>
      <w:pStyle w:val="Heading3"/>
      <w:isLgl/>
      <w:lvlText w:val="%1.%2.%3"/>
      <w:lvlJc w:val="left"/>
      <w:pPr>
        <w:tabs>
          <w:tab w:val="num" w:pos="1512"/>
        </w:tabs>
        <w:ind w:left="1512" w:hanging="792"/>
      </w:pPr>
      <w:rPr>
        <w:rFonts w:hint="default"/>
      </w:rPr>
    </w:lvl>
    <w:lvl w:ilvl="3">
      <w:start w:val="1"/>
      <w:numFmt w:val="decimal"/>
      <w:isLgl/>
      <w:lvlText w:val="%1.%2.%3.%4"/>
      <w:lvlJc w:val="left"/>
      <w:pPr>
        <w:tabs>
          <w:tab w:val="num" w:pos="792"/>
        </w:tabs>
        <w:ind w:left="792" w:hanging="792"/>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C6214CF"/>
    <w:multiLevelType w:val="multilevel"/>
    <w:tmpl w:val="B5868BB4"/>
    <w:lvl w:ilvl="0">
      <w:start w:val="4"/>
      <w:numFmt w:val="decimal"/>
      <w:lvlText w:val="%1."/>
      <w:lvlJc w:val="left"/>
      <w:pPr>
        <w:tabs>
          <w:tab w:val="num" w:pos="792"/>
        </w:tabs>
        <w:ind w:left="792" w:hanging="792"/>
      </w:pPr>
      <w:rPr>
        <w:rFonts w:ascii="Tahoma" w:hAnsi="Tahoma" w:hint="default"/>
        <w:b/>
        <w:i w:val="0"/>
      </w:rPr>
    </w:lvl>
    <w:lvl w:ilvl="1">
      <w:start w:val="1"/>
      <w:numFmt w:val="decimal"/>
      <w:pStyle w:val="Normal1"/>
      <w:isLgl/>
      <w:lvlText w:val="%1.%2"/>
      <w:lvlJc w:val="left"/>
      <w:pPr>
        <w:tabs>
          <w:tab w:val="num" w:pos="792"/>
        </w:tabs>
        <w:ind w:left="792" w:hanging="792"/>
      </w:pPr>
      <w:rPr>
        <w:rFonts w:hint="default"/>
      </w:rPr>
    </w:lvl>
    <w:lvl w:ilvl="2">
      <w:start w:val="1"/>
      <w:numFmt w:val="decimal"/>
      <w:pStyle w:val="Normal2"/>
      <w:isLgl/>
      <w:lvlText w:val="%1.%2.%3"/>
      <w:lvlJc w:val="left"/>
      <w:pPr>
        <w:tabs>
          <w:tab w:val="num" w:pos="792"/>
        </w:tabs>
        <w:ind w:left="792" w:hanging="792"/>
      </w:pPr>
      <w:rPr>
        <w:rFonts w:hint="default"/>
      </w:rPr>
    </w:lvl>
    <w:lvl w:ilvl="3">
      <w:start w:val="1"/>
      <w:numFmt w:val="decimal"/>
      <w:pStyle w:val="Normal3"/>
      <w:isLgl/>
      <w:lvlText w:val="%1.%2.%3.%4"/>
      <w:lvlJc w:val="left"/>
      <w:pPr>
        <w:tabs>
          <w:tab w:val="num" w:pos="1080"/>
        </w:tabs>
        <w:ind w:left="792" w:hanging="792"/>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2CCD7466"/>
    <w:multiLevelType w:val="hybridMultilevel"/>
    <w:tmpl w:val="58646188"/>
    <w:lvl w:ilvl="0" w:tplc="04090001">
      <w:start w:val="1"/>
      <w:numFmt w:val="bullet"/>
      <w:lvlText w:val=""/>
      <w:lvlJc w:val="left"/>
      <w:pPr>
        <w:tabs>
          <w:tab w:val="num" w:pos="1512"/>
        </w:tabs>
        <w:ind w:left="1512" w:hanging="360"/>
      </w:pPr>
      <w:rPr>
        <w:rFonts w:ascii="Symbol" w:hAnsi="Symbol" w:hint="default"/>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4" w15:restartNumberingAfterBreak="0">
    <w:nsid w:val="3C7B0A29"/>
    <w:multiLevelType w:val="singleLevel"/>
    <w:tmpl w:val="30269504"/>
    <w:lvl w:ilvl="0">
      <w:start w:val="1"/>
      <w:numFmt w:val="decimal"/>
      <w:pStyle w:val="ListNumber2"/>
      <w:lvlText w:val="%1."/>
      <w:lvlJc w:val="left"/>
      <w:pPr>
        <w:tabs>
          <w:tab w:val="num" w:pos="1440"/>
        </w:tabs>
        <w:ind w:left="1440" w:hanging="360"/>
      </w:pPr>
    </w:lvl>
  </w:abstractNum>
  <w:abstractNum w:abstractNumId="5" w15:restartNumberingAfterBreak="0">
    <w:nsid w:val="475E23C2"/>
    <w:multiLevelType w:val="singleLevel"/>
    <w:tmpl w:val="99A02E52"/>
    <w:lvl w:ilvl="0">
      <w:start w:val="1"/>
      <w:numFmt w:val="bullet"/>
      <w:pStyle w:val="ListBullet3"/>
      <w:lvlText w:val=""/>
      <w:lvlJc w:val="left"/>
      <w:pPr>
        <w:tabs>
          <w:tab w:val="num" w:pos="1800"/>
        </w:tabs>
        <w:ind w:left="1800" w:hanging="360"/>
      </w:pPr>
      <w:rPr>
        <w:rFonts w:ascii="Symbol" w:hAnsi="Symbol" w:hint="default"/>
      </w:rPr>
    </w:lvl>
  </w:abstractNum>
  <w:abstractNum w:abstractNumId="6" w15:restartNumberingAfterBreak="0">
    <w:nsid w:val="5EF0767E"/>
    <w:multiLevelType w:val="multilevel"/>
    <w:tmpl w:val="19DEC338"/>
    <w:lvl w:ilvl="0">
      <w:start w:val="1"/>
      <w:numFmt w:val="decimal"/>
      <w:pStyle w:val="ListNumber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45C7BAA"/>
    <w:multiLevelType w:val="singleLevel"/>
    <w:tmpl w:val="B1941D3C"/>
    <w:lvl w:ilvl="0">
      <w:numFmt w:val="decimal"/>
      <w:pStyle w:val="ListNumber3"/>
      <w:lvlText w:val="%1"/>
      <w:legacy w:legacy="1" w:legacySpace="0" w:legacyIndent="0"/>
      <w:lvlJc w:val="left"/>
    </w:lvl>
  </w:abstractNum>
  <w:abstractNum w:abstractNumId="8" w15:restartNumberingAfterBreak="0">
    <w:nsid w:val="6D4D7032"/>
    <w:multiLevelType w:val="singleLevel"/>
    <w:tmpl w:val="5EC875BC"/>
    <w:lvl w:ilvl="0">
      <w:start w:val="1"/>
      <w:numFmt w:val="bullet"/>
      <w:pStyle w:val="ListBullet2"/>
      <w:lvlText w:val=""/>
      <w:lvlJc w:val="left"/>
      <w:pPr>
        <w:tabs>
          <w:tab w:val="num" w:pos="1440"/>
        </w:tabs>
        <w:ind w:left="1440" w:hanging="360"/>
      </w:pPr>
      <w:rPr>
        <w:rFonts w:ascii="Wingdings" w:hAnsi="Wingdings" w:hint="default"/>
      </w:rPr>
    </w:lvl>
  </w:abstractNum>
  <w:abstractNum w:abstractNumId="9" w15:restartNumberingAfterBreak="0">
    <w:nsid w:val="6D9421B3"/>
    <w:multiLevelType w:val="multilevel"/>
    <w:tmpl w:val="9E64E358"/>
    <w:lvl w:ilvl="0">
      <w:start w:val="1"/>
      <w:numFmt w:val="decimal"/>
      <w:pStyle w:val="DocumentHead"/>
      <w:lvlText w:val="%1."/>
      <w:lvlJc w:val="left"/>
      <w:pPr>
        <w:tabs>
          <w:tab w:val="num" w:pos="792"/>
        </w:tabs>
        <w:ind w:left="792" w:hanging="792"/>
      </w:pPr>
      <w:rPr>
        <w:rFonts w:ascii="Tahoma" w:hAnsi="Tahoma" w:hint="default"/>
        <w:b/>
        <w:i w:val="0"/>
      </w:rPr>
    </w:lvl>
    <w:lvl w:ilvl="1">
      <w:start w:val="1"/>
      <w:numFmt w:val="decimal"/>
      <w:isLgl/>
      <w:lvlText w:val="%2.1"/>
      <w:lvlJc w:val="left"/>
      <w:pPr>
        <w:tabs>
          <w:tab w:val="num" w:pos="792"/>
        </w:tabs>
        <w:ind w:left="792" w:hanging="792"/>
      </w:pPr>
      <w:rPr>
        <w:rFonts w:hint="default"/>
      </w:rPr>
    </w:lvl>
    <w:lvl w:ilvl="2">
      <w:start w:val="1"/>
      <w:numFmt w:val="decimal"/>
      <w:isLgl/>
      <w:lvlText w:val="%1.%2.%3"/>
      <w:lvlJc w:val="left"/>
      <w:pPr>
        <w:tabs>
          <w:tab w:val="num" w:pos="792"/>
        </w:tabs>
        <w:ind w:left="792" w:hanging="792"/>
      </w:pPr>
      <w:rPr>
        <w:rFonts w:hint="default"/>
      </w:rPr>
    </w:lvl>
    <w:lvl w:ilvl="3">
      <w:start w:val="1"/>
      <w:numFmt w:val="decimal"/>
      <w:isLgl/>
      <w:lvlText w:val="%1.%2.%3.%4"/>
      <w:lvlJc w:val="left"/>
      <w:pPr>
        <w:tabs>
          <w:tab w:val="num" w:pos="792"/>
        </w:tabs>
        <w:ind w:left="792" w:hanging="792"/>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0" w15:restartNumberingAfterBreak="0">
    <w:nsid w:val="6E3117C0"/>
    <w:multiLevelType w:val="singleLevel"/>
    <w:tmpl w:val="B418A9DE"/>
    <w:lvl w:ilvl="0">
      <w:start w:val="1"/>
      <w:numFmt w:val="bullet"/>
      <w:pStyle w:val="ListBullet1"/>
      <w:lvlText w:val=""/>
      <w:lvlJc w:val="left"/>
      <w:pPr>
        <w:tabs>
          <w:tab w:val="num" w:pos="792"/>
        </w:tabs>
        <w:ind w:left="792" w:hanging="792"/>
      </w:pPr>
      <w:rPr>
        <w:rFonts w:ascii="Symbol" w:hAnsi="Symbol" w:hint="default"/>
        <w:sz w:val="28"/>
      </w:rPr>
    </w:lvl>
  </w:abstractNum>
  <w:num w:numId="1" w16cid:durableId="838272822">
    <w:abstractNumId w:val="8"/>
  </w:num>
  <w:num w:numId="2" w16cid:durableId="1668442520">
    <w:abstractNumId w:val="4"/>
  </w:num>
  <w:num w:numId="3" w16cid:durableId="708803226">
    <w:abstractNumId w:val="5"/>
  </w:num>
  <w:num w:numId="4" w16cid:durableId="767236461">
    <w:abstractNumId w:val="1"/>
  </w:num>
  <w:num w:numId="5" w16cid:durableId="722169641">
    <w:abstractNumId w:val="10"/>
  </w:num>
  <w:num w:numId="6" w16cid:durableId="1350520503">
    <w:abstractNumId w:val="0"/>
  </w:num>
  <w:num w:numId="7" w16cid:durableId="220411033">
    <w:abstractNumId w:val="2"/>
  </w:num>
  <w:num w:numId="8" w16cid:durableId="3821909">
    <w:abstractNumId w:val="9"/>
  </w:num>
  <w:num w:numId="9" w16cid:durableId="398358194">
    <w:abstractNumId w:val="3"/>
  </w:num>
  <w:num w:numId="10" w16cid:durableId="1088380619">
    <w:abstractNumId w:val="7"/>
  </w:num>
  <w:num w:numId="11" w16cid:durableId="1925065217">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6D"/>
    <w:rsid w:val="00001065"/>
    <w:rsid w:val="000050E4"/>
    <w:rsid w:val="00010BD1"/>
    <w:rsid w:val="00011871"/>
    <w:rsid w:val="00016D7C"/>
    <w:rsid w:val="000175D5"/>
    <w:rsid w:val="00017A05"/>
    <w:rsid w:val="00017F86"/>
    <w:rsid w:val="000230EB"/>
    <w:rsid w:val="00023872"/>
    <w:rsid w:val="0002722C"/>
    <w:rsid w:val="00030B5C"/>
    <w:rsid w:val="00035AE8"/>
    <w:rsid w:val="00040110"/>
    <w:rsid w:val="00046063"/>
    <w:rsid w:val="000512F1"/>
    <w:rsid w:val="000523B0"/>
    <w:rsid w:val="00053D3D"/>
    <w:rsid w:val="00055143"/>
    <w:rsid w:val="00055285"/>
    <w:rsid w:val="00055309"/>
    <w:rsid w:val="00066496"/>
    <w:rsid w:val="00070586"/>
    <w:rsid w:val="00081B07"/>
    <w:rsid w:val="000841E4"/>
    <w:rsid w:val="00085D7F"/>
    <w:rsid w:val="00086CC6"/>
    <w:rsid w:val="0009039A"/>
    <w:rsid w:val="00092187"/>
    <w:rsid w:val="00096444"/>
    <w:rsid w:val="000A1F15"/>
    <w:rsid w:val="000A2246"/>
    <w:rsid w:val="000A42D1"/>
    <w:rsid w:val="000A67FD"/>
    <w:rsid w:val="000B17B7"/>
    <w:rsid w:val="000C12A0"/>
    <w:rsid w:val="000D0949"/>
    <w:rsid w:val="000D2590"/>
    <w:rsid w:val="000D5C8F"/>
    <w:rsid w:val="000D738F"/>
    <w:rsid w:val="00107CBB"/>
    <w:rsid w:val="0011167E"/>
    <w:rsid w:val="00114801"/>
    <w:rsid w:val="001156DE"/>
    <w:rsid w:val="001250E0"/>
    <w:rsid w:val="00130EB2"/>
    <w:rsid w:val="001343CD"/>
    <w:rsid w:val="00137E46"/>
    <w:rsid w:val="00143E13"/>
    <w:rsid w:val="00147A5C"/>
    <w:rsid w:val="00147C8B"/>
    <w:rsid w:val="00156DDB"/>
    <w:rsid w:val="00161331"/>
    <w:rsid w:val="001675BA"/>
    <w:rsid w:val="00171C1E"/>
    <w:rsid w:val="00172D1D"/>
    <w:rsid w:val="00176D5F"/>
    <w:rsid w:val="00176F61"/>
    <w:rsid w:val="00180A2D"/>
    <w:rsid w:val="00185B96"/>
    <w:rsid w:val="001962D5"/>
    <w:rsid w:val="001A5C66"/>
    <w:rsid w:val="001A65A1"/>
    <w:rsid w:val="001B49BC"/>
    <w:rsid w:val="001B7C3A"/>
    <w:rsid w:val="001C0332"/>
    <w:rsid w:val="001C118F"/>
    <w:rsid w:val="001E2F1B"/>
    <w:rsid w:val="001E5654"/>
    <w:rsid w:val="001E7F46"/>
    <w:rsid w:val="001F0DC3"/>
    <w:rsid w:val="001F6B62"/>
    <w:rsid w:val="00200B0C"/>
    <w:rsid w:val="00201250"/>
    <w:rsid w:val="00205CBC"/>
    <w:rsid w:val="0021140D"/>
    <w:rsid w:val="00211717"/>
    <w:rsid w:val="00212B62"/>
    <w:rsid w:val="00216A98"/>
    <w:rsid w:val="0022498A"/>
    <w:rsid w:val="002300B9"/>
    <w:rsid w:val="002317E0"/>
    <w:rsid w:val="00236727"/>
    <w:rsid w:val="0024067A"/>
    <w:rsid w:val="002642BB"/>
    <w:rsid w:val="00264E6A"/>
    <w:rsid w:val="00280471"/>
    <w:rsid w:val="0029249D"/>
    <w:rsid w:val="00294042"/>
    <w:rsid w:val="002A2E75"/>
    <w:rsid w:val="002B5CA4"/>
    <w:rsid w:val="002B6BF4"/>
    <w:rsid w:val="002B7722"/>
    <w:rsid w:val="002C661D"/>
    <w:rsid w:val="002D200F"/>
    <w:rsid w:val="002E5638"/>
    <w:rsid w:val="00301117"/>
    <w:rsid w:val="00301E45"/>
    <w:rsid w:val="00310811"/>
    <w:rsid w:val="0031101D"/>
    <w:rsid w:val="00313709"/>
    <w:rsid w:val="00334B44"/>
    <w:rsid w:val="00341CA3"/>
    <w:rsid w:val="003427B6"/>
    <w:rsid w:val="00343B4B"/>
    <w:rsid w:val="0035408D"/>
    <w:rsid w:val="003600EC"/>
    <w:rsid w:val="003742AD"/>
    <w:rsid w:val="00375814"/>
    <w:rsid w:val="00385D15"/>
    <w:rsid w:val="003870F8"/>
    <w:rsid w:val="00387B38"/>
    <w:rsid w:val="003A04DF"/>
    <w:rsid w:val="003A3660"/>
    <w:rsid w:val="003A4E7E"/>
    <w:rsid w:val="003A6B90"/>
    <w:rsid w:val="003B0F75"/>
    <w:rsid w:val="003B2007"/>
    <w:rsid w:val="003B2E57"/>
    <w:rsid w:val="003C2183"/>
    <w:rsid w:val="003C4928"/>
    <w:rsid w:val="003C67A8"/>
    <w:rsid w:val="003C6A3D"/>
    <w:rsid w:val="003C799C"/>
    <w:rsid w:val="003D1377"/>
    <w:rsid w:val="003D50E5"/>
    <w:rsid w:val="003E5B20"/>
    <w:rsid w:val="003E7C14"/>
    <w:rsid w:val="00401055"/>
    <w:rsid w:val="00410848"/>
    <w:rsid w:val="00431776"/>
    <w:rsid w:val="00436DA4"/>
    <w:rsid w:val="00440904"/>
    <w:rsid w:val="0045176F"/>
    <w:rsid w:val="004520B4"/>
    <w:rsid w:val="00462188"/>
    <w:rsid w:val="004728BB"/>
    <w:rsid w:val="004735B6"/>
    <w:rsid w:val="00473837"/>
    <w:rsid w:val="00480341"/>
    <w:rsid w:val="00482B16"/>
    <w:rsid w:val="004834AA"/>
    <w:rsid w:val="00486228"/>
    <w:rsid w:val="004905BE"/>
    <w:rsid w:val="00493D46"/>
    <w:rsid w:val="0049574C"/>
    <w:rsid w:val="004960CB"/>
    <w:rsid w:val="004B1526"/>
    <w:rsid w:val="004B155D"/>
    <w:rsid w:val="004B2E07"/>
    <w:rsid w:val="004C2578"/>
    <w:rsid w:val="004D04E0"/>
    <w:rsid w:val="004E03C0"/>
    <w:rsid w:val="004E2386"/>
    <w:rsid w:val="004E7F12"/>
    <w:rsid w:val="004F5AC8"/>
    <w:rsid w:val="004F639A"/>
    <w:rsid w:val="005057D2"/>
    <w:rsid w:val="00506E3D"/>
    <w:rsid w:val="00514E74"/>
    <w:rsid w:val="00530D00"/>
    <w:rsid w:val="00540F41"/>
    <w:rsid w:val="005476E6"/>
    <w:rsid w:val="00550E4E"/>
    <w:rsid w:val="00563AF0"/>
    <w:rsid w:val="00572258"/>
    <w:rsid w:val="00575829"/>
    <w:rsid w:val="00577F12"/>
    <w:rsid w:val="00580AC6"/>
    <w:rsid w:val="00582350"/>
    <w:rsid w:val="00586DFA"/>
    <w:rsid w:val="00592E45"/>
    <w:rsid w:val="005A3D22"/>
    <w:rsid w:val="005B289B"/>
    <w:rsid w:val="005B66E8"/>
    <w:rsid w:val="005B671B"/>
    <w:rsid w:val="005C42B7"/>
    <w:rsid w:val="005C5575"/>
    <w:rsid w:val="005C6D60"/>
    <w:rsid w:val="005D096E"/>
    <w:rsid w:val="005D2F7F"/>
    <w:rsid w:val="005D3EB3"/>
    <w:rsid w:val="005D5C4E"/>
    <w:rsid w:val="005D6526"/>
    <w:rsid w:val="005E3D91"/>
    <w:rsid w:val="005F0660"/>
    <w:rsid w:val="005F083E"/>
    <w:rsid w:val="005F28EA"/>
    <w:rsid w:val="005F566B"/>
    <w:rsid w:val="00614C9E"/>
    <w:rsid w:val="0062141B"/>
    <w:rsid w:val="006241DA"/>
    <w:rsid w:val="00624B1D"/>
    <w:rsid w:val="00633CF7"/>
    <w:rsid w:val="00636A21"/>
    <w:rsid w:val="006428AE"/>
    <w:rsid w:val="00643059"/>
    <w:rsid w:val="006433E7"/>
    <w:rsid w:val="00643641"/>
    <w:rsid w:val="006455E0"/>
    <w:rsid w:val="00646CB6"/>
    <w:rsid w:val="00651580"/>
    <w:rsid w:val="006523B5"/>
    <w:rsid w:val="006567CE"/>
    <w:rsid w:val="00667742"/>
    <w:rsid w:val="00671418"/>
    <w:rsid w:val="00675B6B"/>
    <w:rsid w:val="00682BD0"/>
    <w:rsid w:val="00693137"/>
    <w:rsid w:val="00693FB1"/>
    <w:rsid w:val="006A750B"/>
    <w:rsid w:val="006B3265"/>
    <w:rsid w:val="006C0D92"/>
    <w:rsid w:val="006C1886"/>
    <w:rsid w:val="006C1E19"/>
    <w:rsid w:val="006C7BB5"/>
    <w:rsid w:val="00706F47"/>
    <w:rsid w:val="0071047F"/>
    <w:rsid w:val="00711DB3"/>
    <w:rsid w:val="00716973"/>
    <w:rsid w:val="007417A4"/>
    <w:rsid w:val="00743F0A"/>
    <w:rsid w:val="00744F25"/>
    <w:rsid w:val="00750771"/>
    <w:rsid w:val="00755881"/>
    <w:rsid w:val="00761E62"/>
    <w:rsid w:val="007626A9"/>
    <w:rsid w:val="00764E2C"/>
    <w:rsid w:val="007815C5"/>
    <w:rsid w:val="00781DF1"/>
    <w:rsid w:val="00785F9A"/>
    <w:rsid w:val="00787278"/>
    <w:rsid w:val="007906A4"/>
    <w:rsid w:val="0079107A"/>
    <w:rsid w:val="007964C8"/>
    <w:rsid w:val="007A0012"/>
    <w:rsid w:val="007A361D"/>
    <w:rsid w:val="007A4BE3"/>
    <w:rsid w:val="007B02C2"/>
    <w:rsid w:val="007B5294"/>
    <w:rsid w:val="007C248F"/>
    <w:rsid w:val="007C2D2A"/>
    <w:rsid w:val="007C7DFA"/>
    <w:rsid w:val="007D5645"/>
    <w:rsid w:val="007E163B"/>
    <w:rsid w:val="007F19AB"/>
    <w:rsid w:val="007F5E95"/>
    <w:rsid w:val="0080065F"/>
    <w:rsid w:val="008019D0"/>
    <w:rsid w:val="008049FF"/>
    <w:rsid w:val="008070B7"/>
    <w:rsid w:val="00814EC9"/>
    <w:rsid w:val="0082019A"/>
    <w:rsid w:val="00825F65"/>
    <w:rsid w:val="0083166D"/>
    <w:rsid w:val="00840AA5"/>
    <w:rsid w:val="00841F61"/>
    <w:rsid w:val="00851387"/>
    <w:rsid w:val="008529E3"/>
    <w:rsid w:val="00861976"/>
    <w:rsid w:val="00871EF7"/>
    <w:rsid w:val="00877B08"/>
    <w:rsid w:val="00883ABC"/>
    <w:rsid w:val="00895584"/>
    <w:rsid w:val="008A59ED"/>
    <w:rsid w:val="008B6025"/>
    <w:rsid w:val="008C1179"/>
    <w:rsid w:val="008C18B1"/>
    <w:rsid w:val="008C5D6F"/>
    <w:rsid w:val="008D11A3"/>
    <w:rsid w:val="008E344F"/>
    <w:rsid w:val="008F023A"/>
    <w:rsid w:val="008F6D27"/>
    <w:rsid w:val="0090271E"/>
    <w:rsid w:val="00907009"/>
    <w:rsid w:val="00910F01"/>
    <w:rsid w:val="00916AA7"/>
    <w:rsid w:val="00921AC6"/>
    <w:rsid w:val="00923209"/>
    <w:rsid w:val="00925435"/>
    <w:rsid w:val="00930AE7"/>
    <w:rsid w:val="00931770"/>
    <w:rsid w:val="0093427C"/>
    <w:rsid w:val="009342C8"/>
    <w:rsid w:val="0093587C"/>
    <w:rsid w:val="009408A3"/>
    <w:rsid w:val="00946270"/>
    <w:rsid w:val="00950457"/>
    <w:rsid w:val="00960BAD"/>
    <w:rsid w:val="00962122"/>
    <w:rsid w:val="00964D17"/>
    <w:rsid w:val="009657D4"/>
    <w:rsid w:val="00965A92"/>
    <w:rsid w:val="009661C1"/>
    <w:rsid w:val="00972E46"/>
    <w:rsid w:val="00977A99"/>
    <w:rsid w:val="00984BA6"/>
    <w:rsid w:val="009875C9"/>
    <w:rsid w:val="00987A88"/>
    <w:rsid w:val="00992853"/>
    <w:rsid w:val="009A036D"/>
    <w:rsid w:val="009A0C4F"/>
    <w:rsid w:val="009A2CE1"/>
    <w:rsid w:val="009A54AD"/>
    <w:rsid w:val="009A5A7C"/>
    <w:rsid w:val="009B2008"/>
    <w:rsid w:val="009B4710"/>
    <w:rsid w:val="009B6450"/>
    <w:rsid w:val="009D187F"/>
    <w:rsid w:val="009D3665"/>
    <w:rsid w:val="009F3D16"/>
    <w:rsid w:val="009F6FB9"/>
    <w:rsid w:val="00A01942"/>
    <w:rsid w:val="00A051F5"/>
    <w:rsid w:val="00A06B2E"/>
    <w:rsid w:val="00A138EE"/>
    <w:rsid w:val="00A139D1"/>
    <w:rsid w:val="00A17C96"/>
    <w:rsid w:val="00A20F1A"/>
    <w:rsid w:val="00A25FB2"/>
    <w:rsid w:val="00A26114"/>
    <w:rsid w:val="00A271DF"/>
    <w:rsid w:val="00A30F55"/>
    <w:rsid w:val="00A34BC3"/>
    <w:rsid w:val="00A3567D"/>
    <w:rsid w:val="00A43967"/>
    <w:rsid w:val="00A52F47"/>
    <w:rsid w:val="00A53DFF"/>
    <w:rsid w:val="00A57D31"/>
    <w:rsid w:val="00A637A3"/>
    <w:rsid w:val="00A73238"/>
    <w:rsid w:val="00A9050D"/>
    <w:rsid w:val="00AA3103"/>
    <w:rsid w:val="00AA3E86"/>
    <w:rsid w:val="00AA6E07"/>
    <w:rsid w:val="00AB09D6"/>
    <w:rsid w:val="00AB545E"/>
    <w:rsid w:val="00AB5559"/>
    <w:rsid w:val="00AB77DE"/>
    <w:rsid w:val="00AC1511"/>
    <w:rsid w:val="00AC1693"/>
    <w:rsid w:val="00AC289D"/>
    <w:rsid w:val="00AC38E2"/>
    <w:rsid w:val="00AE1A2C"/>
    <w:rsid w:val="00AE2DA8"/>
    <w:rsid w:val="00AE3870"/>
    <w:rsid w:val="00AE7916"/>
    <w:rsid w:val="00AE79C4"/>
    <w:rsid w:val="00AE7FB8"/>
    <w:rsid w:val="00AF607C"/>
    <w:rsid w:val="00B02480"/>
    <w:rsid w:val="00B05EA7"/>
    <w:rsid w:val="00B139DE"/>
    <w:rsid w:val="00B14E79"/>
    <w:rsid w:val="00B1699C"/>
    <w:rsid w:val="00B3276A"/>
    <w:rsid w:val="00B32F49"/>
    <w:rsid w:val="00B37455"/>
    <w:rsid w:val="00B40182"/>
    <w:rsid w:val="00B4628B"/>
    <w:rsid w:val="00B62895"/>
    <w:rsid w:val="00B772EC"/>
    <w:rsid w:val="00B806A5"/>
    <w:rsid w:val="00B8136A"/>
    <w:rsid w:val="00B8604A"/>
    <w:rsid w:val="00B86893"/>
    <w:rsid w:val="00BA0CC7"/>
    <w:rsid w:val="00BA34EC"/>
    <w:rsid w:val="00BA3AFC"/>
    <w:rsid w:val="00BB1F4B"/>
    <w:rsid w:val="00BB3C03"/>
    <w:rsid w:val="00BB4AE2"/>
    <w:rsid w:val="00BB5966"/>
    <w:rsid w:val="00BB5D1C"/>
    <w:rsid w:val="00BC012B"/>
    <w:rsid w:val="00BC08A0"/>
    <w:rsid w:val="00BC38AA"/>
    <w:rsid w:val="00BC39B1"/>
    <w:rsid w:val="00BC7CED"/>
    <w:rsid w:val="00BD349E"/>
    <w:rsid w:val="00BE39CB"/>
    <w:rsid w:val="00BF7ED6"/>
    <w:rsid w:val="00C00F0B"/>
    <w:rsid w:val="00C12CF5"/>
    <w:rsid w:val="00C220E0"/>
    <w:rsid w:val="00C26579"/>
    <w:rsid w:val="00C26BD6"/>
    <w:rsid w:val="00C329B7"/>
    <w:rsid w:val="00C3429C"/>
    <w:rsid w:val="00C34949"/>
    <w:rsid w:val="00C36094"/>
    <w:rsid w:val="00C47102"/>
    <w:rsid w:val="00C5003A"/>
    <w:rsid w:val="00C55324"/>
    <w:rsid w:val="00C67576"/>
    <w:rsid w:val="00C709B4"/>
    <w:rsid w:val="00C72AC3"/>
    <w:rsid w:val="00C73E1E"/>
    <w:rsid w:val="00C76F94"/>
    <w:rsid w:val="00C80447"/>
    <w:rsid w:val="00C83B8E"/>
    <w:rsid w:val="00C8669F"/>
    <w:rsid w:val="00C9290C"/>
    <w:rsid w:val="00C955C2"/>
    <w:rsid w:val="00CA39DF"/>
    <w:rsid w:val="00CA5BDF"/>
    <w:rsid w:val="00CA7186"/>
    <w:rsid w:val="00CB432F"/>
    <w:rsid w:val="00CB548F"/>
    <w:rsid w:val="00CB64CB"/>
    <w:rsid w:val="00CB697E"/>
    <w:rsid w:val="00CB739C"/>
    <w:rsid w:val="00CC0632"/>
    <w:rsid w:val="00CC1D77"/>
    <w:rsid w:val="00CD32AA"/>
    <w:rsid w:val="00CD4889"/>
    <w:rsid w:val="00CD7E5C"/>
    <w:rsid w:val="00CE1198"/>
    <w:rsid w:val="00CE3491"/>
    <w:rsid w:val="00CE79AA"/>
    <w:rsid w:val="00CF023A"/>
    <w:rsid w:val="00CF037A"/>
    <w:rsid w:val="00CF2BB5"/>
    <w:rsid w:val="00D0418E"/>
    <w:rsid w:val="00D218FB"/>
    <w:rsid w:val="00D310FC"/>
    <w:rsid w:val="00D40906"/>
    <w:rsid w:val="00D4299B"/>
    <w:rsid w:val="00D44EB8"/>
    <w:rsid w:val="00D51EC2"/>
    <w:rsid w:val="00D54D46"/>
    <w:rsid w:val="00D6280E"/>
    <w:rsid w:val="00D65ABE"/>
    <w:rsid w:val="00D668CB"/>
    <w:rsid w:val="00D767E9"/>
    <w:rsid w:val="00D8561B"/>
    <w:rsid w:val="00D867E6"/>
    <w:rsid w:val="00D87794"/>
    <w:rsid w:val="00D879C1"/>
    <w:rsid w:val="00D95A1E"/>
    <w:rsid w:val="00D9739E"/>
    <w:rsid w:val="00DA078C"/>
    <w:rsid w:val="00DA3785"/>
    <w:rsid w:val="00DB05EE"/>
    <w:rsid w:val="00DB6EA1"/>
    <w:rsid w:val="00DB76A0"/>
    <w:rsid w:val="00DC24B3"/>
    <w:rsid w:val="00DC24C2"/>
    <w:rsid w:val="00DC50EF"/>
    <w:rsid w:val="00DC7FF0"/>
    <w:rsid w:val="00DD0A19"/>
    <w:rsid w:val="00DD7A29"/>
    <w:rsid w:val="00DE3AAA"/>
    <w:rsid w:val="00DE62C1"/>
    <w:rsid w:val="00E02014"/>
    <w:rsid w:val="00E05B1B"/>
    <w:rsid w:val="00E066AC"/>
    <w:rsid w:val="00E06E3E"/>
    <w:rsid w:val="00E0743C"/>
    <w:rsid w:val="00E236DB"/>
    <w:rsid w:val="00E303AD"/>
    <w:rsid w:val="00E34895"/>
    <w:rsid w:val="00E37647"/>
    <w:rsid w:val="00E464ED"/>
    <w:rsid w:val="00E46E6F"/>
    <w:rsid w:val="00E474A6"/>
    <w:rsid w:val="00E52A33"/>
    <w:rsid w:val="00E5403F"/>
    <w:rsid w:val="00E553C6"/>
    <w:rsid w:val="00E6508E"/>
    <w:rsid w:val="00E977B0"/>
    <w:rsid w:val="00EA2A00"/>
    <w:rsid w:val="00EA65A3"/>
    <w:rsid w:val="00EB479E"/>
    <w:rsid w:val="00EB57F7"/>
    <w:rsid w:val="00EB5A5B"/>
    <w:rsid w:val="00EC20B1"/>
    <w:rsid w:val="00EC445C"/>
    <w:rsid w:val="00ED4FD6"/>
    <w:rsid w:val="00EE31C4"/>
    <w:rsid w:val="00EE3C11"/>
    <w:rsid w:val="00EE53F4"/>
    <w:rsid w:val="00EE5E26"/>
    <w:rsid w:val="00EF01F2"/>
    <w:rsid w:val="00F03B3D"/>
    <w:rsid w:val="00F176A8"/>
    <w:rsid w:val="00F21963"/>
    <w:rsid w:val="00F261FC"/>
    <w:rsid w:val="00F27329"/>
    <w:rsid w:val="00F30658"/>
    <w:rsid w:val="00F312B4"/>
    <w:rsid w:val="00F31B57"/>
    <w:rsid w:val="00F32EB9"/>
    <w:rsid w:val="00F33246"/>
    <w:rsid w:val="00F435C6"/>
    <w:rsid w:val="00F44C38"/>
    <w:rsid w:val="00F46AF9"/>
    <w:rsid w:val="00F475C8"/>
    <w:rsid w:val="00F573E2"/>
    <w:rsid w:val="00F62F44"/>
    <w:rsid w:val="00F80B44"/>
    <w:rsid w:val="00F85FDA"/>
    <w:rsid w:val="00F87A9B"/>
    <w:rsid w:val="00F9174E"/>
    <w:rsid w:val="00F97D9A"/>
    <w:rsid w:val="00FB0A5A"/>
    <w:rsid w:val="00FB2399"/>
    <w:rsid w:val="00FB27C3"/>
    <w:rsid w:val="00FC4A99"/>
    <w:rsid w:val="00FD1739"/>
    <w:rsid w:val="00FD3401"/>
    <w:rsid w:val="00FF5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EAF27"/>
  <w15:chartTrackingRefBased/>
  <w15:docId w15:val="{D5973D80-F326-488A-9E8B-108DCD51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
    <w:qFormat/>
    <w:rsid w:val="00F33246"/>
    <w:pPr>
      <w:tabs>
        <w:tab w:val="left" w:pos="792"/>
      </w:tabs>
      <w:ind w:left="792"/>
    </w:pPr>
    <w:rPr>
      <w:rFonts w:ascii="Arial" w:hAnsi="Arial"/>
      <w:lang w:val="en-US" w:eastAsia="en-US"/>
    </w:rPr>
  </w:style>
  <w:style w:type="paragraph" w:styleId="Heading1">
    <w:name w:val="heading 1"/>
    <w:aliases w:val="h1,H1"/>
    <w:basedOn w:val="Normal"/>
    <w:autoRedefine/>
    <w:qFormat/>
    <w:rsid w:val="00F33246"/>
    <w:pPr>
      <w:keepNext/>
      <w:keepLines/>
      <w:spacing w:before="240" w:after="120"/>
      <w:outlineLvl w:val="0"/>
    </w:pPr>
    <w:rPr>
      <w:b/>
      <w:sz w:val="32"/>
    </w:rPr>
  </w:style>
  <w:style w:type="paragraph" w:styleId="Heading2">
    <w:name w:val="heading 2"/>
    <w:aliases w:val="h2,H2"/>
    <w:autoRedefine/>
    <w:qFormat/>
    <w:rsid w:val="00E464ED"/>
    <w:pPr>
      <w:spacing w:before="200" w:after="120"/>
      <w:ind w:left="882"/>
      <w:outlineLvl w:val="1"/>
    </w:pPr>
    <w:rPr>
      <w:rFonts w:ascii="Arial" w:hAnsi="Arial"/>
      <w:bCs/>
      <w:noProof/>
      <w:color w:val="000000"/>
      <w:sz w:val="24"/>
      <w:lang w:val="en-US" w:eastAsia="en-US"/>
    </w:rPr>
  </w:style>
  <w:style w:type="paragraph" w:styleId="Heading3">
    <w:name w:val="heading 3"/>
    <w:aliases w:val="h3,H3"/>
    <w:autoRedefine/>
    <w:qFormat/>
    <w:rsid w:val="00F33246"/>
    <w:pPr>
      <w:numPr>
        <w:ilvl w:val="2"/>
        <w:numId w:val="4"/>
      </w:numPr>
      <w:spacing w:before="60" w:after="60"/>
      <w:outlineLvl w:val="2"/>
    </w:pPr>
    <w:rPr>
      <w:rFonts w:ascii="Arial" w:hAnsi="Arial"/>
      <w:noProof/>
      <w:lang w:val="en-US" w:eastAsia="en-US"/>
    </w:rPr>
  </w:style>
  <w:style w:type="paragraph" w:styleId="Heading4">
    <w:name w:val="heading 4"/>
    <w:aliases w:val="h4,H4"/>
    <w:basedOn w:val="Normal"/>
    <w:next w:val="Normal"/>
    <w:qFormat/>
    <w:rsid w:val="00F33246"/>
    <w:pPr>
      <w:keepNext/>
      <w:spacing w:before="240" w:after="60"/>
      <w:outlineLvl w:val="3"/>
    </w:pPr>
    <w:rPr>
      <w:b/>
      <w:sz w:val="22"/>
    </w:rPr>
  </w:style>
  <w:style w:type="paragraph" w:styleId="Heading5">
    <w:name w:val="heading 5"/>
    <w:basedOn w:val="Normal"/>
    <w:next w:val="Normal"/>
    <w:qFormat/>
    <w:rsid w:val="00F33246"/>
    <w:pPr>
      <w:spacing w:after="240"/>
      <w:ind w:left="1134" w:hanging="1134"/>
      <w:outlineLvl w:val="4"/>
    </w:pPr>
    <w:rPr>
      <w:color w:val="000000"/>
      <w:sz w:val="22"/>
    </w:rPr>
  </w:style>
  <w:style w:type="paragraph" w:styleId="Heading6">
    <w:name w:val="heading 6"/>
    <w:basedOn w:val="Normal"/>
    <w:next w:val="Normal"/>
    <w:qFormat/>
    <w:rsid w:val="00F33246"/>
    <w:pPr>
      <w:spacing w:before="240" w:after="60"/>
      <w:ind w:left="4248" w:hanging="708"/>
      <w:outlineLvl w:val="5"/>
    </w:pPr>
    <w:rPr>
      <w:i/>
      <w:color w:val="000000"/>
      <w:sz w:val="22"/>
    </w:rPr>
  </w:style>
  <w:style w:type="paragraph" w:styleId="Heading7">
    <w:name w:val="heading 7"/>
    <w:basedOn w:val="Normal"/>
    <w:next w:val="Normal"/>
    <w:qFormat/>
    <w:rsid w:val="00F33246"/>
    <w:pPr>
      <w:spacing w:before="240" w:after="60"/>
      <w:ind w:left="4956" w:hanging="708"/>
      <w:outlineLvl w:val="6"/>
    </w:pPr>
    <w:rPr>
      <w:color w:val="000000"/>
    </w:rPr>
  </w:style>
  <w:style w:type="paragraph" w:styleId="Heading8">
    <w:name w:val="heading 8"/>
    <w:basedOn w:val="Normal"/>
    <w:next w:val="Normal"/>
    <w:qFormat/>
    <w:rsid w:val="00F33246"/>
    <w:pPr>
      <w:spacing w:before="240" w:after="60"/>
      <w:ind w:left="5664" w:hanging="708"/>
      <w:outlineLvl w:val="7"/>
    </w:pPr>
    <w:rPr>
      <w:i/>
      <w:color w:val="000000"/>
    </w:rPr>
  </w:style>
  <w:style w:type="paragraph" w:styleId="Heading9">
    <w:name w:val="heading 9"/>
    <w:basedOn w:val="Normal"/>
    <w:next w:val="Normal"/>
    <w:qFormat/>
    <w:rsid w:val="00F33246"/>
    <w:pPr>
      <w:spacing w:before="240" w:after="60"/>
      <w:ind w:left="6372" w:hanging="708"/>
      <w:outlineLvl w:val="8"/>
    </w:pPr>
    <w:rPr>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autoRedefine/>
    <w:rsid w:val="00AE79C4"/>
    <w:pPr>
      <w:spacing w:before="60" w:after="60"/>
    </w:pPr>
    <w:rPr>
      <w:rFonts w:ascii="Arial" w:hAnsi="Arial"/>
      <w:noProof/>
      <w:lang w:val="en-US" w:eastAsia="en-US"/>
    </w:rPr>
  </w:style>
  <w:style w:type="paragraph" w:styleId="Caption">
    <w:name w:val="caption"/>
    <w:next w:val="Normal"/>
    <w:qFormat/>
    <w:rsid w:val="00F33246"/>
    <w:pPr>
      <w:spacing w:before="120" w:after="120"/>
    </w:pPr>
    <w:rPr>
      <w:b/>
      <w:noProof/>
      <w:lang w:val="en-US" w:eastAsia="en-US"/>
    </w:rPr>
  </w:style>
  <w:style w:type="paragraph" w:styleId="TOC1">
    <w:name w:val="toc 1"/>
    <w:basedOn w:val="Heading1"/>
    <w:autoRedefine/>
    <w:semiHidden/>
    <w:rsid w:val="00F33246"/>
    <w:pPr>
      <w:keepNext w:val="0"/>
      <w:keepLines w:val="0"/>
      <w:tabs>
        <w:tab w:val="left" w:pos="400"/>
        <w:tab w:val="right" w:leader="dot" w:pos="9350"/>
      </w:tabs>
      <w:spacing w:before="120"/>
      <w:ind w:left="0"/>
    </w:pPr>
    <w:rPr>
      <w:rFonts w:ascii="Times New Roman" w:hAnsi="Times New Roman"/>
      <w:i/>
      <w:noProof/>
      <w:sz w:val="24"/>
    </w:rPr>
  </w:style>
  <w:style w:type="paragraph" w:customStyle="1" w:styleId="SmallTableTxt">
    <w:name w:val="SmallTableTxt"/>
    <w:rsid w:val="00F33246"/>
    <w:rPr>
      <w:rFonts w:ascii="Arial" w:hAnsi="Arial"/>
      <w:noProof/>
      <w:color w:val="000000"/>
      <w:lang w:val="en-US" w:eastAsia="en-US"/>
    </w:rPr>
  </w:style>
  <w:style w:type="paragraph" w:customStyle="1" w:styleId="para">
    <w:name w:val="para"/>
    <w:rsid w:val="00F33246"/>
    <w:rPr>
      <w:rFonts w:ascii="Arial" w:hAnsi="Arial"/>
      <w:noProof/>
      <w:lang w:val="en-US" w:eastAsia="en-US"/>
    </w:rPr>
  </w:style>
  <w:style w:type="paragraph" w:styleId="ListBullet2">
    <w:name w:val="List Bullet 2"/>
    <w:rsid w:val="00F33246"/>
    <w:pPr>
      <w:numPr>
        <w:numId w:val="1"/>
      </w:numPr>
      <w:tabs>
        <w:tab w:val="left" w:pos="1080"/>
      </w:tabs>
    </w:pPr>
    <w:rPr>
      <w:rFonts w:ascii="Arial" w:hAnsi="Arial"/>
      <w:noProof/>
      <w:lang w:val="en-US" w:eastAsia="en-US"/>
    </w:rPr>
  </w:style>
  <w:style w:type="paragraph" w:styleId="ListBullet3">
    <w:name w:val="List Bullet 3"/>
    <w:autoRedefine/>
    <w:rsid w:val="00F33246"/>
    <w:pPr>
      <w:numPr>
        <w:numId w:val="3"/>
      </w:numPr>
      <w:tabs>
        <w:tab w:val="left" w:pos="1440"/>
      </w:tabs>
    </w:pPr>
    <w:rPr>
      <w:rFonts w:ascii="Arial" w:hAnsi="Arial"/>
      <w:noProof/>
      <w:lang w:val="en-US" w:eastAsia="en-US"/>
    </w:rPr>
  </w:style>
  <w:style w:type="paragraph" w:styleId="TOC2">
    <w:name w:val="toc 2"/>
    <w:basedOn w:val="Heading2"/>
    <w:next w:val="Normal"/>
    <w:autoRedefine/>
    <w:semiHidden/>
    <w:rsid w:val="00F33246"/>
    <w:pPr>
      <w:spacing w:before="0" w:after="0"/>
      <w:ind w:left="200"/>
      <w:outlineLvl w:val="9"/>
    </w:pPr>
    <w:rPr>
      <w:rFonts w:ascii="Times New Roman" w:hAnsi="Times New Roman"/>
      <w:color w:val="auto"/>
      <w:sz w:val="22"/>
    </w:rPr>
  </w:style>
  <w:style w:type="paragraph" w:customStyle="1" w:styleId="Appendix1">
    <w:name w:val="Appendix1"/>
    <w:basedOn w:val="Heading1"/>
    <w:autoRedefine/>
    <w:rsid w:val="00F33246"/>
    <w:rPr>
      <w:sz w:val="24"/>
    </w:rPr>
  </w:style>
  <w:style w:type="paragraph" w:customStyle="1" w:styleId="TblTitle">
    <w:name w:val="Tbl Title"/>
    <w:rsid w:val="00F33246"/>
    <w:rPr>
      <w:rFonts w:ascii="Tms Rmn" w:hAnsi="Tms Rmn"/>
      <w:b/>
      <w:noProof/>
      <w:sz w:val="24"/>
      <w:lang w:val="en-US" w:eastAsia="en-US"/>
    </w:rPr>
  </w:style>
  <w:style w:type="paragraph" w:customStyle="1" w:styleId="zTableCellTitle">
    <w:name w:val="zTableCellTitle"/>
    <w:autoRedefine/>
    <w:rsid w:val="00F33246"/>
    <w:pPr>
      <w:keepNext/>
      <w:spacing w:before="100"/>
      <w:jc w:val="center"/>
    </w:pPr>
    <w:rPr>
      <w:b/>
      <w:noProof/>
      <w:lang w:val="en-US" w:eastAsia="en-US"/>
    </w:rPr>
  </w:style>
  <w:style w:type="paragraph" w:customStyle="1" w:styleId="TableText">
    <w:name w:val="_TableText"/>
    <w:rsid w:val="00F33246"/>
    <w:pPr>
      <w:keepNext/>
      <w:spacing w:before="80"/>
    </w:pPr>
    <w:rPr>
      <w:b/>
      <w:lang w:val="en-GB" w:eastAsia="en-US"/>
    </w:rPr>
  </w:style>
  <w:style w:type="paragraph" w:styleId="DocumentMap">
    <w:name w:val="Document Map"/>
    <w:basedOn w:val="Heading1"/>
    <w:autoRedefine/>
    <w:semiHidden/>
    <w:rsid w:val="00F33246"/>
    <w:pPr>
      <w:keepNext w:val="0"/>
      <w:keepLines w:val="0"/>
      <w:numPr>
        <w:numId w:val="4"/>
      </w:numPr>
      <w:shd w:val="clear" w:color="auto" w:fill="000080"/>
      <w:tabs>
        <w:tab w:val="left" w:pos="1260"/>
      </w:tabs>
    </w:pPr>
    <w:rPr>
      <w:rFonts w:ascii="Tahoma" w:hAnsi="Tahoma"/>
      <w:b w:val="0"/>
      <w:color w:val="FFFFFF"/>
      <w:sz w:val="24"/>
    </w:rPr>
  </w:style>
  <w:style w:type="paragraph" w:customStyle="1" w:styleId="Aethos">
    <w:name w:val="Aethos"/>
    <w:rsid w:val="00F33246"/>
    <w:pPr>
      <w:pBdr>
        <w:top w:val="single" w:sz="6" w:space="1" w:color="auto" w:shadow="1"/>
        <w:left w:val="single" w:sz="6" w:space="1" w:color="auto" w:shadow="1"/>
        <w:bottom w:val="single" w:sz="6" w:space="1" w:color="auto" w:shadow="1"/>
        <w:right w:val="single" w:sz="6" w:space="1" w:color="auto" w:shadow="1"/>
      </w:pBdr>
      <w:ind w:left="57" w:right="57"/>
      <w:jc w:val="center"/>
    </w:pPr>
    <w:rPr>
      <w:b/>
      <w:noProof/>
      <w:sz w:val="36"/>
      <w:lang w:val="en-US" w:eastAsia="en-US"/>
    </w:rPr>
  </w:style>
  <w:style w:type="paragraph" w:styleId="Title">
    <w:name w:val="Title"/>
    <w:qFormat/>
    <w:rsid w:val="00F33246"/>
    <w:pPr>
      <w:keepNext/>
      <w:keepLines/>
      <w:widowControl w:val="0"/>
      <w:spacing w:before="144" w:after="144"/>
      <w:jc w:val="center"/>
    </w:pPr>
    <w:rPr>
      <w:b/>
      <w:noProof/>
      <w:sz w:val="24"/>
      <w:u w:val="single"/>
      <w:lang w:val="en-US" w:eastAsia="en-US"/>
    </w:rPr>
  </w:style>
  <w:style w:type="paragraph" w:customStyle="1" w:styleId="ListNumber1">
    <w:name w:val="List Number 1"/>
    <w:autoRedefine/>
    <w:rsid w:val="00F33246"/>
    <w:pPr>
      <w:numPr>
        <w:numId w:val="11"/>
      </w:numPr>
      <w:tabs>
        <w:tab w:val="left" w:pos="792"/>
        <w:tab w:val="left" w:pos="1080"/>
      </w:tabs>
      <w:ind w:left="1152" w:hanging="360"/>
    </w:pPr>
    <w:rPr>
      <w:rFonts w:ascii="Arial" w:hAnsi="Arial"/>
      <w:noProof/>
      <w:lang w:val="en-US" w:eastAsia="en-US"/>
    </w:rPr>
  </w:style>
  <w:style w:type="paragraph" w:customStyle="1" w:styleId="ListBullet1">
    <w:name w:val="List Bullet 1"/>
    <w:autoRedefine/>
    <w:rsid w:val="00F33246"/>
    <w:pPr>
      <w:numPr>
        <w:numId w:val="5"/>
      </w:numPr>
      <w:tabs>
        <w:tab w:val="left" w:pos="1080"/>
      </w:tabs>
      <w:ind w:left="1152" w:hanging="360"/>
    </w:pPr>
    <w:rPr>
      <w:rFonts w:ascii="Arial" w:hAnsi="Arial"/>
      <w:noProof/>
      <w:lang w:val="en-US" w:eastAsia="en-US"/>
    </w:rPr>
  </w:style>
  <w:style w:type="paragraph" w:styleId="ListNumber2">
    <w:name w:val="List Number 2"/>
    <w:autoRedefine/>
    <w:rsid w:val="00F33246"/>
    <w:pPr>
      <w:numPr>
        <w:numId w:val="2"/>
      </w:numPr>
      <w:tabs>
        <w:tab w:val="clear" w:pos="1440"/>
        <w:tab w:val="left" w:pos="1080"/>
      </w:tabs>
    </w:pPr>
    <w:rPr>
      <w:rFonts w:ascii="Arial" w:hAnsi="Arial"/>
      <w:noProof/>
      <w:lang w:val="en-US" w:eastAsia="en-US"/>
    </w:rPr>
  </w:style>
  <w:style w:type="paragraph" w:styleId="ListNumber3">
    <w:name w:val="List Number 3"/>
    <w:autoRedefine/>
    <w:rsid w:val="00F33246"/>
    <w:pPr>
      <w:numPr>
        <w:numId w:val="10"/>
      </w:numPr>
      <w:tabs>
        <w:tab w:val="left" w:pos="1440"/>
      </w:tabs>
    </w:pPr>
    <w:rPr>
      <w:rFonts w:ascii="Arial" w:hAnsi="Arial"/>
      <w:noProof/>
      <w:lang w:val="en-US" w:eastAsia="en-US"/>
    </w:rPr>
  </w:style>
  <w:style w:type="paragraph" w:styleId="TOC3">
    <w:name w:val="toc 3"/>
    <w:basedOn w:val="Heading3"/>
    <w:next w:val="Normal"/>
    <w:autoRedefine/>
    <w:semiHidden/>
    <w:rsid w:val="00F33246"/>
    <w:pPr>
      <w:numPr>
        <w:ilvl w:val="0"/>
        <w:numId w:val="0"/>
      </w:numPr>
      <w:spacing w:before="0" w:after="0"/>
      <w:ind w:left="400"/>
      <w:outlineLvl w:val="9"/>
    </w:pPr>
    <w:rPr>
      <w:rFonts w:ascii="Times New Roman" w:hAnsi="Times New Roman"/>
      <w:i/>
    </w:rPr>
  </w:style>
  <w:style w:type="paragraph" w:customStyle="1" w:styleId="Normal1">
    <w:name w:val="Normal1"/>
    <w:autoRedefine/>
    <w:rsid w:val="00F33246"/>
    <w:pPr>
      <w:numPr>
        <w:ilvl w:val="1"/>
        <w:numId w:val="7"/>
      </w:numPr>
    </w:pPr>
    <w:rPr>
      <w:rFonts w:ascii="Arial" w:hAnsi="Arial"/>
      <w:b/>
      <w:noProof/>
      <w:lang w:val="en-US" w:eastAsia="en-US"/>
    </w:rPr>
  </w:style>
  <w:style w:type="paragraph" w:customStyle="1" w:styleId="Normal2">
    <w:name w:val="Normal2"/>
    <w:autoRedefine/>
    <w:rsid w:val="00F33246"/>
    <w:pPr>
      <w:numPr>
        <w:ilvl w:val="2"/>
        <w:numId w:val="7"/>
      </w:numPr>
      <w:spacing w:before="60" w:after="60"/>
    </w:pPr>
    <w:rPr>
      <w:rFonts w:ascii="Arial" w:hAnsi="Arial"/>
      <w:noProof/>
      <w:lang w:val="en-US" w:eastAsia="en-US"/>
    </w:rPr>
  </w:style>
  <w:style w:type="paragraph" w:customStyle="1" w:styleId="Normal3">
    <w:name w:val="Normal3"/>
    <w:basedOn w:val="BodyText"/>
    <w:autoRedefine/>
    <w:rsid w:val="00F33246"/>
    <w:pPr>
      <w:numPr>
        <w:ilvl w:val="3"/>
        <w:numId w:val="7"/>
      </w:numPr>
      <w:tabs>
        <w:tab w:val="left" w:pos="792"/>
      </w:tabs>
    </w:pPr>
  </w:style>
  <w:style w:type="paragraph" w:styleId="TOC4">
    <w:name w:val="toc 4"/>
    <w:basedOn w:val="Normal"/>
    <w:next w:val="Normal"/>
    <w:autoRedefine/>
    <w:semiHidden/>
    <w:rsid w:val="00F33246"/>
    <w:pPr>
      <w:ind w:left="600"/>
    </w:pPr>
    <w:rPr>
      <w:rFonts w:ascii="Times New Roman" w:hAnsi="Times New Roman"/>
      <w:sz w:val="18"/>
    </w:rPr>
  </w:style>
  <w:style w:type="paragraph" w:styleId="TOC5">
    <w:name w:val="toc 5"/>
    <w:basedOn w:val="Normal"/>
    <w:next w:val="Normal"/>
    <w:autoRedefine/>
    <w:semiHidden/>
    <w:rsid w:val="00F33246"/>
    <w:pPr>
      <w:ind w:left="800"/>
    </w:pPr>
    <w:rPr>
      <w:rFonts w:ascii="Times New Roman" w:hAnsi="Times New Roman"/>
      <w:sz w:val="18"/>
    </w:rPr>
  </w:style>
  <w:style w:type="paragraph" w:styleId="TOC6">
    <w:name w:val="toc 6"/>
    <w:basedOn w:val="Normal"/>
    <w:next w:val="Normal"/>
    <w:autoRedefine/>
    <w:semiHidden/>
    <w:rsid w:val="00F33246"/>
    <w:pPr>
      <w:tabs>
        <w:tab w:val="clear" w:pos="792"/>
      </w:tabs>
      <w:ind w:left="1000"/>
    </w:pPr>
  </w:style>
  <w:style w:type="paragraph" w:styleId="TOC7">
    <w:name w:val="toc 7"/>
    <w:basedOn w:val="Normal"/>
    <w:next w:val="Normal"/>
    <w:autoRedefine/>
    <w:semiHidden/>
    <w:rsid w:val="00F33246"/>
    <w:pPr>
      <w:tabs>
        <w:tab w:val="clear" w:pos="792"/>
      </w:tabs>
      <w:ind w:left="1200"/>
    </w:pPr>
  </w:style>
  <w:style w:type="paragraph" w:styleId="TOC8">
    <w:name w:val="toc 8"/>
    <w:basedOn w:val="Normal"/>
    <w:next w:val="Normal"/>
    <w:autoRedefine/>
    <w:semiHidden/>
    <w:rsid w:val="00F33246"/>
    <w:pPr>
      <w:tabs>
        <w:tab w:val="clear" w:pos="792"/>
      </w:tabs>
      <w:ind w:left="1400"/>
    </w:pPr>
  </w:style>
  <w:style w:type="paragraph" w:styleId="TOC9">
    <w:name w:val="toc 9"/>
    <w:basedOn w:val="Normal"/>
    <w:next w:val="Normal"/>
    <w:autoRedefine/>
    <w:semiHidden/>
    <w:rsid w:val="00F33246"/>
    <w:pPr>
      <w:tabs>
        <w:tab w:val="clear" w:pos="792"/>
      </w:tabs>
      <w:ind w:left="1600"/>
    </w:pPr>
  </w:style>
  <w:style w:type="paragraph" w:styleId="Footer">
    <w:name w:val="footer"/>
    <w:basedOn w:val="Normal"/>
    <w:rsid w:val="00F33246"/>
    <w:pPr>
      <w:tabs>
        <w:tab w:val="clear" w:pos="792"/>
        <w:tab w:val="left" w:pos="0"/>
        <w:tab w:val="center" w:pos="4867"/>
        <w:tab w:val="right" w:pos="9360"/>
      </w:tabs>
      <w:ind w:left="0"/>
    </w:pPr>
    <w:rPr>
      <w:rFonts w:ascii="CG Times" w:hAnsi="CG Times"/>
      <w:sz w:val="16"/>
    </w:rPr>
  </w:style>
  <w:style w:type="paragraph" w:styleId="Header">
    <w:name w:val="header"/>
    <w:rsid w:val="00F33246"/>
    <w:pPr>
      <w:tabs>
        <w:tab w:val="left" w:pos="0"/>
        <w:tab w:val="center" w:pos="4867"/>
        <w:tab w:val="right" w:pos="9360"/>
      </w:tabs>
    </w:pPr>
    <w:rPr>
      <w:rFonts w:ascii="CG Times" w:hAnsi="CG Times"/>
      <w:noProof/>
      <w:sz w:val="16"/>
      <w:lang w:val="en-US" w:eastAsia="en-US"/>
    </w:rPr>
  </w:style>
  <w:style w:type="paragraph" w:customStyle="1" w:styleId="DocumentHead">
    <w:name w:val="DocumentHead"/>
    <w:basedOn w:val="DocumentMap"/>
    <w:rsid w:val="00F33246"/>
    <w:pPr>
      <w:numPr>
        <w:numId w:val="8"/>
      </w:numPr>
    </w:pPr>
  </w:style>
  <w:style w:type="paragraph" w:customStyle="1" w:styleId="listbultable">
    <w:name w:val="listbultable"/>
    <w:basedOn w:val="ListBullet1"/>
    <w:rsid w:val="00F33246"/>
    <w:pPr>
      <w:numPr>
        <w:numId w:val="6"/>
      </w:numPr>
      <w:tabs>
        <w:tab w:val="left" w:pos="792"/>
      </w:tabs>
    </w:pPr>
  </w:style>
  <w:style w:type="character" w:styleId="Hyperlink">
    <w:name w:val="Hyperlink"/>
    <w:rsid w:val="00F33246"/>
    <w:rPr>
      <w:color w:val="0000FF"/>
      <w:u w:val="single"/>
    </w:rPr>
  </w:style>
  <w:style w:type="paragraph" w:styleId="BalloonText">
    <w:name w:val="Balloon Text"/>
    <w:basedOn w:val="Normal"/>
    <w:semiHidden/>
    <w:rsid w:val="00F33246"/>
    <w:rPr>
      <w:rFonts w:ascii="Tahoma" w:hAnsi="Tahoma" w:cs="Tahoma"/>
      <w:sz w:val="16"/>
      <w:szCs w:val="16"/>
    </w:rPr>
  </w:style>
  <w:style w:type="table" w:styleId="TableGrid">
    <w:name w:val="Table Grid"/>
    <w:basedOn w:val="TableNormal"/>
    <w:rsid w:val="00F3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Char"/>
    <w:rsid w:val="00744F25"/>
    <w:rPr>
      <w:rFonts w:ascii="Arial" w:hAnsi="Arial"/>
      <w:noProof/>
      <w:lang w:val="en-US" w:eastAsia="en-US" w:bidi="ar-SA"/>
    </w:rPr>
  </w:style>
  <w:style w:type="paragraph" w:styleId="TableofFigures">
    <w:name w:val="table of figures"/>
    <w:basedOn w:val="Normal"/>
    <w:next w:val="Normal"/>
    <w:semiHidden/>
    <w:rsid w:val="00F33246"/>
    <w:pPr>
      <w:tabs>
        <w:tab w:val="clear" w:pos="792"/>
      </w:tabs>
      <w:ind w:left="400" w:hanging="400"/>
    </w:pPr>
  </w:style>
  <w:style w:type="character" w:customStyle="1" w:styleId="BodyTextChar">
    <w:name w:val="Body Text Char"/>
    <w:link w:val="BodyText"/>
    <w:rsid w:val="00AE79C4"/>
    <w:rPr>
      <w:rFonts w:ascii="Arial" w:hAnsi="Arial"/>
      <w:noProof/>
      <w:lang w:val="en-US" w:eastAsia="en-US"/>
    </w:rPr>
  </w:style>
  <w:style w:type="paragraph" w:styleId="HTMLPreformatted">
    <w:name w:val="HTML Preformatted"/>
    <w:basedOn w:val="Normal"/>
    <w:rsid w:val="00BC012B"/>
    <w:pPr>
      <w:tabs>
        <w:tab w:val="clear" w:pos="79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185718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AMA~1.CHO\LOCALS~1\Temp\SR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SRSSpec.dot</Template>
  <TotalTime>309</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SRS template</vt:lpstr>
    </vt:vector>
  </TitlesOfParts>
  <Company>Hewlett Packard</Company>
  <LinksUpToDate>false</LinksUpToDate>
  <CharactersWithSpaces>5044</CharactersWithSpaces>
  <SharedDoc>false</SharedDoc>
  <HLinks>
    <vt:vector size="72" baseType="variant">
      <vt:variant>
        <vt:i4>1507377</vt:i4>
      </vt:variant>
      <vt:variant>
        <vt:i4>152</vt:i4>
      </vt:variant>
      <vt:variant>
        <vt:i4>0</vt:i4>
      </vt:variant>
      <vt:variant>
        <vt:i4>5</vt:i4>
      </vt:variant>
      <vt:variant>
        <vt:lpwstr/>
      </vt:variant>
      <vt:variant>
        <vt:lpwstr>_Toc80584880</vt:lpwstr>
      </vt:variant>
      <vt:variant>
        <vt:i4>1966142</vt:i4>
      </vt:variant>
      <vt:variant>
        <vt:i4>146</vt:i4>
      </vt:variant>
      <vt:variant>
        <vt:i4>0</vt:i4>
      </vt:variant>
      <vt:variant>
        <vt:i4>5</vt:i4>
      </vt:variant>
      <vt:variant>
        <vt:lpwstr/>
      </vt:variant>
      <vt:variant>
        <vt:lpwstr>_Toc80584879</vt:lpwstr>
      </vt:variant>
      <vt:variant>
        <vt:i4>2031678</vt:i4>
      </vt:variant>
      <vt:variant>
        <vt:i4>140</vt:i4>
      </vt:variant>
      <vt:variant>
        <vt:i4>0</vt:i4>
      </vt:variant>
      <vt:variant>
        <vt:i4>5</vt:i4>
      </vt:variant>
      <vt:variant>
        <vt:lpwstr/>
      </vt:variant>
      <vt:variant>
        <vt:lpwstr>_Toc80584878</vt:lpwstr>
      </vt:variant>
      <vt:variant>
        <vt:i4>1048638</vt:i4>
      </vt:variant>
      <vt:variant>
        <vt:i4>134</vt:i4>
      </vt:variant>
      <vt:variant>
        <vt:i4>0</vt:i4>
      </vt:variant>
      <vt:variant>
        <vt:i4>5</vt:i4>
      </vt:variant>
      <vt:variant>
        <vt:lpwstr/>
      </vt:variant>
      <vt:variant>
        <vt:lpwstr>_Toc80584877</vt:lpwstr>
      </vt:variant>
      <vt:variant>
        <vt:i4>1114174</vt:i4>
      </vt:variant>
      <vt:variant>
        <vt:i4>128</vt:i4>
      </vt:variant>
      <vt:variant>
        <vt:i4>0</vt:i4>
      </vt:variant>
      <vt:variant>
        <vt:i4>5</vt:i4>
      </vt:variant>
      <vt:variant>
        <vt:lpwstr/>
      </vt:variant>
      <vt:variant>
        <vt:lpwstr>_Toc80584876</vt:lpwstr>
      </vt:variant>
      <vt:variant>
        <vt:i4>1179710</vt:i4>
      </vt:variant>
      <vt:variant>
        <vt:i4>122</vt:i4>
      </vt:variant>
      <vt:variant>
        <vt:i4>0</vt:i4>
      </vt:variant>
      <vt:variant>
        <vt:i4>5</vt:i4>
      </vt:variant>
      <vt:variant>
        <vt:lpwstr/>
      </vt:variant>
      <vt:variant>
        <vt:lpwstr>_Toc80584875</vt:lpwstr>
      </vt:variant>
      <vt:variant>
        <vt:i4>1245246</vt:i4>
      </vt:variant>
      <vt:variant>
        <vt:i4>116</vt:i4>
      </vt:variant>
      <vt:variant>
        <vt:i4>0</vt:i4>
      </vt:variant>
      <vt:variant>
        <vt:i4>5</vt:i4>
      </vt:variant>
      <vt:variant>
        <vt:lpwstr/>
      </vt:variant>
      <vt:variant>
        <vt:lpwstr>_Toc80584874</vt:lpwstr>
      </vt:variant>
      <vt:variant>
        <vt:i4>1310782</vt:i4>
      </vt:variant>
      <vt:variant>
        <vt:i4>110</vt:i4>
      </vt:variant>
      <vt:variant>
        <vt:i4>0</vt:i4>
      </vt:variant>
      <vt:variant>
        <vt:i4>5</vt:i4>
      </vt:variant>
      <vt:variant>
        <vt:lpwstr/>
      </vt:variant>
      <vt:variant>
        <vt:lpwstr>_Toc80584873</vt:lpwstr>
      </vt:variant>
      <vt:variant>
        <vt:i4>1376318</vt:i4>
      </vt:variant>
      <vt:variant>
        <vt:i4>104</vt:i4>
      </vt:variant>
      <vt:variant>
        <vt:i4>0</vt:i4>
      </vt:variant>
      <vt:variant>
        <vt:i4>5</vt:i4>
      </vt:variant>
      <vt:variant>
        <vt:lpwstr/>
      </vt:variant>
      <vt:variant>
        <vt:lpwstr>_Toc80584872</vt:lpwstr>
      </vt:variant>
      <vt:variant>
        <vt:i4>1441854</vt:i4>
      </vt:variant>
      <vt:variant>
        <vt:i4>98</vt:i4>
      </vt:variant>
      <vt:variant>
        <vt:i4>0</vt:i4>
      </vt:variant>
      <vt:variant>
        <vt:i4>5</vt:i4>
      </vt:variant>
      <vt:variant>
        <vt:lpwstr/>
      </vt:variant>
      <vt:variant>
        <vt:lpwstr>_Toc80584871</vt:lpwstr>
      </vt:variant>
      <vt:variant>
        <vt:i4>1507390</vt:i4>
      </vt:variant>
      <vt:variant>
        <vt:i4>92</vt:i4>
      </vt:variant>
      <vt:variant>
        <vt:i4>0</vt:i4>
      </vt:variant>
      <vt:variant>
        <vt:i4>5</vt:i4>
      </vt:variant>
      <vt:variant>
        <vt:lpwstr/>
      </vt:variant>
      <vt:variant>
        <vt:lpwstr>_Toc80584870</vt:lpwstr>
      </vt:variant>
      <vt:variant>
        <vt:i4>1966143</vt:i4>
      </vt:variant>
      <vt:variant>
        <vt:i4>86</vt:i4>
      </vt:variant>
      <vt:variant>
        <vt:i4>0</vt:i4>
      </vt:variant>
      <vt:variant>
        <vt:i4>5</vt:i4>
      </vt:variant>
      <vt:variant>
        <vt:lpwstr/>
      </vt:variant>
      <vt:variant>
        <vt:lpwstr>_Toc80584869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
  <dc:creator>Rama</dc:creator>
  <cp:keywords/>
  <cp:lastModifiedBy>Apoorva hegde</cp:lastModifiedBy>
  <cp:revision>13</cp:revision>
  <cp:lastPrinted>2004-08-11T18:10:00Z</cp:lastPrinted>
  <dcterms:created xsi:type="dcterms:W3CDTF">2023-06-08T06:36:00Z</dcterms:created>
  <dcterms:modified xsi:type="dcterms:W3CDTF">2023-06-08T19:10:00Z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-941641505</vt:i4>
  </property>
  <property fmtid="{D5CDD505-2E9C-101B-9397-08002B2CF9AE}" pid="3" name="_EmailSubject">
    <vt:lpwstr>SRS</vt:lpwstr>
  </property>
  <property fmtid="{D5CDD505-2E9C-101B-9397-08002B2CF9AE}" pid="4" name="_AuthorEmail">
    <vt:lpwstr>ramashetty-s.manthal@hp.com</vt:lpwstr>
  </property>
  <property fmtid="{D5CDD505-2E9C-101B-9397-08002B2CF9AE}" pid="5" name="_AuthorEmailDisplayName">
    <vt:lpwstr>Manthal, Ramashetty S</vt:lpwstr>
  </property>
  <property fmtid="{D5CDD505-2E9C-101B-9397-08002B2CF9AE}" pid="6" name="_PreviousAdHocReviewCycleID">
    <vt:i4>1237544460</vt:i4>
  </property>
  <property fmtid="{D5CDD505-2E9C-101B-9397-08002B2CF9AE}" pid="7" name="_ReviewingToolsShownOnce">
    <vt:lpwstr/>
  </property>
  <property fmtid="{D5CDD505-2E9C-101B-9397-08002B2CF9AE}" pid="8" name="GrammarlyDocumentId">
    <vt:lpwstr>1702ce6651a9bf00b89b12220db18bcb04a3dbea79223adb9c11e54ea6c3c76d</vt:lpwstr>
  </property>
</Properties>
</file>